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43B83" w14:textId="319BC4E4" w:rsidR="00687B8F" w:rsidRDefault="00322FCA" w:rsidP="00322FCA">
      <w:pPr>
        <w:pStyle w:val="H1-Chapter"/>
        <w:wordWrap w:val="0"/>
        <w:rPr>
          <w:ins w:id="0" w:author="Kinnari Chohan" w:date="2020-10-09T08:43:00Z"/>
        </w:rPr>
      </w:pPr>
      <w:del w:id="1" w:author="Kinnari Chohan" w:date="2020-10-09T08:43:00Z">
        <w:r w:rsidDel="00687B8F">
          <w:delText xml:space="preserve">Chapter </w:delText>
        </w:r>
      </w:del>
      <w:r w:rsidR="00264A66">
        <w:t>10</w:t>
      </w:r>
    </w:p>
    <w:p w14:paraId="41E4AED7" w14:textId="1EB507AD" w:rsidR="00322FCA" w:rsidRDefault="00322FCA" w:rsidP="00322FCA">
      <w:pPr>
        <w:pStyle w:val="H1-Chapter"/>
        <w:wordWrap w:val="0"/>
      </w:pPr>
      <w:del w:id="2" w:author="Kinnari Chohan" w:date="2020-10-09T08:43:00Z">
        <w:r w:rsidDel="00687B8F">
          <w:delText xml:space="preserve">: </w:delText>
        </w:r>
      </w:del>
      <w:r>
        <w:t xml:space="preserve">Statistics for Tree-based </w:t>
      </w:r>
    </w:p>
    <w:p w14:paraId="13406F39" w14:textId="5A13492E" w:rsidR="00223351" w:rsidRDefault="00322FCA" w:rsidP="008401FB">
      <w:pPr>
        <w:pStyle w:val="H1-Chapter"/>
      </w:pPr>
      <w:commentRangeStart w:id="3"/>
      <w:r>
        <w:t>Methods</w:t>
      </w:r>
      <w:commentRangeEnd w:id="3"/>
      <w:r w:rsidR="00687B8F">
        <w:rPr>
          <w:rStyle w:val="CommentReference"/>
          <w:rFonts w:asciiTheme="minorHAnsi" w:eastAsiaTheme="minorHAnsi" w:hAnsiTheme="minorHAnsi" w:cstheme="minorBidi"/>
          <w:spacing w:val="0"/>
          <w:kern w:val="0"/>
        </w:rPr>
        <w:commentReference w:id="3"/>
      </w:r>
    </w:p>
    <w:p w14:paraId="5698BAD6" w14:textId="77777777" w:rsidR="0049295C" w:rsidRDefault="0049295C" w:rsidP="0049295C">
      <w:pPr>
        <w:rPr>
          <w:lang w:eastAsia="zh-CN"/>
        </w:rPr>
      </w:pPr>
    </w:p>
    <w:p w14:paraId="359FE43B" w14:textId="11BAC535" w:rsidR="00FC353B" w:rsidRDefault="0049295C" w:rsidP="004167E4">
      <w:pPr>
        <w:pStyle w:val="P-Regular"/>
        <w:rPr>
          <w:lang w:eastAsia="zh-CN"/>
        </w:rPr>
        <w:pPrChange w:id="4" w:author="Kinnari Chohan" w:date="2020-10-09T08:49:00Z">
          <w:pPr/>
        </w:pPrChange>
      </w:pPr>
      <w:r>
        <w:rPr>
          <w:lang w:eastAsia="zh-CN"/>
        </w:rPr>
        <w:t xml:space="preserve">In </w:t>
      </w:r>
      <w:ins w:id="5" w:author="Michael Hansen" w:date="2020-09-28T18:32:00Z">
        <w:r w:rsidR="0058204A">
          <w:rPr>
            <w:lang w:eastAsia="zh-CN"/>
          </w:rPr>
          <w:t xml:space="preserve">the </w:t>
        </w:r>
      </w:ins>
      <w:r>
        <w:rPr>
          <w:lang w:eastAsia="zh-CN"/>
        </w:rPr>
        <w:t xml:space="preserve">previous </w:t>
      </w:r>
      <w:commentRangeStart w:id="6"/>
      <w:r>
        <w:rPr>
          <w:lang w:eastAsia="zh-CN"/>
        </w:rPr>
        <w:t>section</w:t>
      </w:r>
      <w:commentRangeEnd w:id="6"/>
      <w:r w:rsidR="00687B8F">
        <w:rPr>
          <w:rStyle w:val="CommentReference"/>
        </w:rPr>
        <w:commentReference w:id="6"/>
      </w:r>
      <w:r>
        <w:rPr>
          <w:lang w:eastAsia="zh-CN"/>
        </w:rPr>
        <w:t>, we covered some important concepts in classification</w:t>
      </w:r>
      <w:r w:rsidR="002F17EC">
        <w:rPr>
          <w:lang w:eastAsia="zh-CN"/>
        </w:rPr>
        <w:t xml:space="preserve"> models. We also built a naïve Bayes’ classifier from scratch</w:t>
      </w:r>
      <w:r w:rsidR="002E5B63">
        <w:rPr>
          <w:lang w:eastAsia="zh-CN"/>
        </w:rPr>
        <w:t xml:space="preserve">. </w:t>
      </w:r>
      <w:commentRangeStart w:id="7"/>
      <w:r w:rsidR="002E5B63">
        <w:rPr>
          <w:lang w:eastAsia="zh-CN"/>
        </w:rPr>
        <w:t>This kind of practice is very important</w:t>
      </w:r>
      <w:ins w:id="8" w:author="Michael Hansen" w:date="2020-09-28T18:32:00Z">
        <w:r w:rsidR="0058204A">
          <w:rPr>
            <w:lang w:eastAsia="zh-CN"/>
          </w:rPr>
          <w:t>,</w:t>
        </w:r>
      </w:ins>
      <w:r w:rsidR="002E5B63">
        <w:rPr>
          <w:lang w:eastAsia="zh-CN"/>
        </w:rPr>
        <w:t xml:space="preserve"> because it requires you to understand every aspect of the details</w:t>
      </w:r>
      <w:commentRangeEnd w:id="7"/>
      <w:r w:rsidR="00687B8F">
        <w:rPr>
          <w:rStyle w:val="CommentReference"/>
        </w:rPr>
        <w:commentReference w:id="7"/>
      </w:r>
      <w:r w:rsidR="002E5B63">
        <w:rPr>
          <w:lang w:eastAsia="zh-CN"/>
        </w:rPr>
        <w:t>.</w:t>
      </w:r>
    </w:p>
    <w:p w14:paraId="410E1321" w14:textId="1D583E9B" w:rsidR="0049295C" w:rsidRDefault="00FC353B" w:rsidP="004167E4">
      <w:pPr>
        <w:pStyle w:val="P-Regular"/>
        <w:rPr>
          <w:lang w:eastAsia="zh-CN"/>
        </w:rPr>
        <w:pPrChange w:id="9" w:author="Kinnari Chohan" w:date="2020-10-09T08:49:00Z">
          <w:pPr/>
        </w:pPrChange>
      </w:pPr>
      <w:r>
        <w:rPr>
          <w:lang w:eastAsia="zh-CN"/>
        </w:rPr>
        <w:t xml:space="preserve">In this </w:t>
      </w:r>
      <w:commentRangeStart w:id="10"/>
      <w:r>
        <w:rPr>
          <w:lang w:eastAsia="zh-CN"/>
        </w:rPr>
        <w:t>section</w:t>
      </w:r>
      <w:commentRangeEnd w:id="10"/>
      <w:r w:rsidR="004167E4">
        <w:rPr>
          <w:rStyle w:val="CommentReference"/>
        </w:rPr>
        <w:commentReference w:id="10"/>
      </w:r>
      <w:r>
        <w:rPr>
          <w:lang w:eastAsia="zh-CN"/>
        </w:rPr>
        <w:t xml:space="preserve">, we are going to dive into another family of statistical models which are </w:t>
      </w:r>
      <w:r w:rsidR="00851ACF">
        <w:rPr>
          <w:lang w:eastAsia="zh-CN"/>
        </w:rPr>
        <w:t xml:space="preserve">also </w:t>
      </w:r>
      <w:r>
        <w:rPr>
          <w:lang w:eastAsia="zh-CN"/>
        </w:rPr>
        <w:t xml:space="preserve">widely used in </w:t>
      </w:r>
      <w:r w:rsidR="000D576E">
        <w:rPr>
          <w:lang w:eastAsia="zh-CN"/>
        </w:rPr>
        <w:t>statistic</w:t>
      </w:r>
      <w:r w:rsidR="002E4CCA">
        <w:rPr>
          <w:lang w:eastAsia="zh-CN"/>
        </w:rPr>
        <w:t>al analysis as well as machine learning: the tree-based models. The tree-based model</w:t>
      </w:r>
      <w:r w:rsidR="008C0D29">
        <w:rPr>
          <w:lang w:eastAsia="zh-CN"/>
        </w:rPr>
        <w:t xml:space="preserve">s can be used for both classification tasks and regression tasks. </w:t>
      </w:r>
    </w:p>
    <w:p w14:paraId="065C259B" w14:textId="1380193E" w:rsidR="008C0D29" w:rsidRDefault="008C0D29" w:rsidP="0049295C">
      <w:pPr>
        <w:rPr>
          <w:lang w:eastAsia="zh-CN"/>
        </w:rPr>
      </w:pPr>
      <w:r>
        <w:rPr>
          <w:rFonts w:hint="eastAsia"/>
          <w:lang w:eastAsia="zh-CN"/>
        </w:rPr>
        <w:t>I</w:t>
      </w:r>
      <w:r>
        <w:rPr>
          <w:lang w:eastAsia="zh-CN"/>
        </w:rPr>
        <w:t xml:space="preserve">n this </w:t>
      </w:r>
      <w:r w:rsidR="00E01C12">
        <w:rPr>
          <w:lang w:eastAsia="zh-CN"/>
        </w:rPr>
        <w:t>chapter</w:t>
      </w:r>
      <w:r>
        <w:rPr>
          <w:lang w:eastAsia="zh-CN"/>
        </w:rPr>
        <w:t>, you are going to</w:t>
      </w:r>
      <w:ins w:id="11" w:author="Michael Hansen" w:date="2020-09-28T18:35:00Z">
        <w:r w:rsidR="00960CDC">
          <w:rPr>
            <w:lang w:eastAsia="zh-CN"/>
          </w:rPr>
          <w:t>:</w:t>
        </w:r>
      </w:ins>
    </w:p>
    <w:p w14:paraId="4BC8D334" w14:textId="769BA48B" w:rsidR="00F755DE" w:rsidRDefault="00F755DE" w:rsidP="00D81999">
      <w:pPr>
        <w:pStyle w:val="L-Bullets"/>
        <w:pPrChange w:id="12" w:author="Kinnari Chohan" w:date="2020-10-09T08:50:00Z">
          <w:pPr>
            <w:pStyle w:val="L-Numbers"/>
          </w:pPr>
        </w:pPrChange>
      </w:pPr>
      <w:commentRangeStart w:id="13"/>
      <w:r>
        <w:t>Gain an overview of tree-based classification</w:t>
      </w:r>
    </w:p>
    <w:p w14:paraId="1DE7AE50" w14:textId="72B6A077" w:rsidR="00F755DE" w:rsidRDefault="00F755DE" w:rsidP="00D81999">
      <w:pPr>
        <w:pStyle w:val="L-Bullets"/>
        <w:pPrChange w:id="14" w:author="Kinnari Chohan" w:date="2020-10-09T08:50:00Z">
          <w:pPr>
            <w:pStyle w:val="L-Numbers"/>
          </w:pPr>
        </w:pPrChange>
      </w:pPr>
      <w:r>
        <w:rPr>
          <w:rFonts w:hint="eastAsia"/>
        </w:rPr>
        <w:t>U</w:t>
      </w:r>
      <w:r>
        <w:t>nderstand the details of classification tree building</w:t>
      </w:r>
    </w:p>
    <w:p w14:paraId="6336FAD3" w14:textId="6D8C8948" w:rsidR="003D75F1" w:rsidRDefault="00386ADA" w:rsidP="00D81999">
      <w:pPr>
        <w:pStyle w:val="L-Bullets"/>
        <w:pPrChange w:id="15" w:author="Kinnari Chohan" w:date="2020-10-09T08:50:00Z">
          <w:pPr>
            <w:pStyle w:val="L-Numbers"/>
          </w:pPr>
        </w:pPrChange>
      </w:pPr>
      <w:r>
        <w:t>Understand the mechanism of regression tree</w:t>
      </w:r>
    </w:p>
    <w:p w14:paraId="437B7E5A" w14:textId="21EC8547" w:rsidR="00386ADA" w:rsidRDefault="00BF47C8" w:rsidP="00D81999">
      <w:pPr>
        <w:pStyle w:val="L-Bullets"/>
        <w:pPrChange w:id="16" w:author="Kinnari Chohan" w:date="2020-10-09T08:50:00Z">
          <w:pPr>
            <w:pStyle w:val="L-Numbers"/>
          </w:pPr>
        </w:pPrChange>
      </w:pPr>
      <w:commentRangeStart w:id="17"/>
      <w:r>
        <w:rPr>
          <w:rFonts w:hint="eastAsia"/>
        </w:rPr>
        <w:t>K</w:t>
      </w:r>
      <w:r>
        <w:t xml:space="preserve">now how to </w:t>
      </w:r>
      <w:r w:rsidR="00E01C12">
        <w:t xml:space="preserve">use scikit-learn library to </w:t>
      </w:r>
      <w:r w:rsidR="00E43304">
        <w:t xml:space="preserve">build and regularize a </w:t>
      </w:r>
      <w:del w:id="18" w:author="Michael Hansen" w:date="2020-09-28T18:36:00Z">
        <w:r w:rsidR="00CE6F3C" w:rsidDel="00960CDC">
          <w:delText>tree</w:delText>
        </w:r>
        <w:r w:rsidR="004E3D4A" w:rsidDel="00960CDC">
          <w:delText>-</w:delText>
        </w:r>
        <w:r w:rsidR="00CE6F3C" w:rsidDel="00960CDC">
          <w:delText>based methods</w:delText>
        </w:r>
      </w:del>
      <w:ins w:id="19" w:author="Michael Hansen" w:date="2020-09-28T18:36:00Z">
        <w:r w:rsidR="00960CDC">
          <w:t>tree-based method</w:t>
        </w:r>
      </w:ins>
      <w:del w:id="20" w:author="Michael Hansen" w:date="2020-09-28T18:36:00Z">
        <w:r w:rsidR="00CE6F3C" w:rsidDel="00960CDC">
          <w:delText>.</w:delText>
        </w:r>
      </w:del>
      <w:commentRangeEnd w:id="17"/>
      <w:r w:rsidR="00D81999">
        <w:rPr>
          <w:rStyle w:val="CommentReference"/>
          <w:rFonts w:eastAsiaTheme="minorHAnsi"/>
          <w:lang w:val="en-US"/>
        </w:rPr>
        <w:commentReference w:id="17"/>
      </w:r>
      <w:commentRangeEnd w:id="13"/>
      <w:r w:rsidR="006C61F3">
        <w:rPr>
          <w:rStyle w:val="CommentReference"/>
          <w:rFonts w:eastAsiaTheme="minorHAnsi"/>
          <w:lang w:val="en-US"/>
        </w:rPr>
        <w:commentReference w:id="13"/>
      </w:r>
    </w:p>
    <w:p w14:paraId="221F33A9" w14:textId="4BD1E2DE" w:rsidR="0098219F" w:rsidRDefault="0098219F" w:rsidP="00D81999">
      <w:pPr>
        <w:pStyle w:val="P-Regular"/>
        <w:rPr>
          <w:ins w:id="21" w:author="Kinnari Chohan" w:date="2020-10-09T10:25:00Z"/>
        </w:rPr>
      </w:pPr>
      <w:r>
        <w:rPr>
          <w:rFonts w:hint="eastAsia"/>
        </w:rPr>
        <w:t>L</w:t>
      </w:r>
      <w:r>
        <w:t>et’s get started</w:t>
      </w:r>
      <w:ins w:id="22" w:author="Michael Hansen" w:date="2020-09-28T18:36:00Z">
        <w:r w:rsidR="00960CDC">
          <w:t>!</w:t>
        </w:r>
      </w:ins>
      <w:del w:id="23" w:author="Michael Hansen" w:date="2020-09-28T18:36:00Z">
        <w:r w:rsidDel="00960CDC">
          <w:delText>.</w:delText>
        </w:r>
      </w:del>
    </w:p>
    <w:p w14:paraId="3ED4578E" w14:textId="3C4A5DAE" w:rsidR="009B4D7C" w:rsidRDefault="009B4D7C" w:rsidP="009B4D7C">
      <w:pPr>
        <w:pStyle w:val="H1-Section"/>
        <w:pPrChange w:id="24" w:author="Kinnari Chohan" w:date="2020-10-09T10:25:00Z">
          <w:pPr/>
        </w:pPrChange>
      </w:pPr>
      <w:commentRangeStart w:id="25"/>
      <w:ins w:id="26" w:author="Kinnari Chohan" w:date="2020-10-09T10:25:00Z">
        <w:r>
          <w:t>Technical requirements</w:t>
        </w:r>
        <w:commentRangeEnd w:id="25"/>
        <w:r>
          <w:rPr>
            <w:rStyle w:val="CommentReference"/>
            <w:b w:val="0"/>
          </w:rPr>
          <w:commentReference w:id="25"/>
        </w:r>
      </w:ins>
    </w:p>
    <w:p w14:paraId="38769B12" w14:textId="6AE8E1DD" w:rsidR="00165868" w:rsidRDefault="008401FB" w:rsidP="004E6553">
      <w:pPr>
        <w:pStyle w:val="H1-Section"/>
      </w:pPr>
      <w:commentRangeStart w:id="27"/>
      <w:r>
        <w:rPr>
          <w:rFonts w:hint="eastAsia"/>
        </w:rPr>
        <w:t>O</w:t>
      </w:r>
      <w:r>
        <w:t xml:space="preserve">verview of </w:t>
      </w:r>
      <w:del w:id="28" w:author="Kinnari Chohan" w:date="2020-10-09T08:55:00Z">
        <w:r w:rsidR="00165868" w:rsidDel="00D81999">
          <w:delText>Tree</w:delText>
        </w:r>
      </w:del>
      <w:ins w:id="29" w:author="Kinnari Chohan" w:date="2020-10-09T08:55:00Z">
        <w:r w:rsidR="00D81999">
          <w:t>tree</w:t>
        </w:r>
      </w:ins>
      <w:r w:rsidR="00165868">
        <w:t xml:space="preserve">-based </w:t>
      </w:r>
      <w:del w:id="30" w:author="Kinnari Chohan" w:date="2020-10-09T08:55:00Z">
        <w:r w:rsidR="00165868" w:rsidDel="00D81999">
          <w:delText xml:space="preserve">Methods </w:delText>
        </w:r>
      </w:del>
      <w:ins w:id="31" w:author="Kinnari Chohan" w:date="2020-10-09T08:55:00Z">
        <w:r w:rsidR="00D81999">
          <w:t xml:space="preserve">methods </w:t>
        </w:r>
      </w:ins>
      <w:r w:rsidR="00165868">
        <w:t xml:space="preserve">for </w:t>
      </w:r>
      <w:del w:id="32" w:author="Kinnari Chohan" w:date="2020-10-09T08:55:00Z">
        <w:r w:rsidR="00165868" w:rsidDel="00D81999">
          <w:delText xml:space="preserve">Classification </w:delText>
        </w:r>
      </w:del>
      <w:ins w:id="33" w:author="Kinnari Chohan" w:date="2020-10-09T08:55:00Z">
        <w:r w:rsidR="00D81999">
          <w:t xml:space="preserve">classification </w:t>
        </w:r>
      </w:ins>
      <w:del w:id="34" w:author="Kinnari Chohan" w:date="2020-10-09T08:56:00Z">
        <w:r w:rsidR="00165868" w:rsidDel="00D81999">
          <w:delText>Tasks</w:delText>
        </w:r>
      </w:del>
      <w:commentRangeStart w:id="35"/>
      <w:commentRangeEnd w:id="27"/>
      <w:ins w:id="36" w:author="Kinnari Chohan" w:date="2020-10-09T08:56:00Z">
        <w:r w:rsidR="00D81999">
          <w:t>tasks</w:t>
        </w:r>
      </w:ins>
      <w:r w:rsidR="00D81999">
        <w:rPr>
          <w:rStyle w:val="CommentReference"/>
          <w:b w:val="0"/>
        </w:rPr>
        <w:commentReference w:id="27"/>
      </w:r>
      <w:commentRangeEnd w:id="35"/>
      <w:r w:rsidR="00D81999">
        <w:rPr>
          <w:rStyle w:val="CommentReference"/>
          <w:b w:val="0"/>
        </w:rPr>
        <w:commentReference w:id="35"/>
      </w:r>
    </w:p>
    <w:p w14:paraId="4A24E187" w14:textId="682450EC" w:rsidR="00833005" w:rsidRDefault="004E475C" w:rsidP="0098219F">
      <w:r>
        <w:t xml:space="preserve">Tree-based </w:t>
      </w:r>
      <w:commentRangeStart w:id="37"/>
      <w:r>
        <w:t xml:space="preserve">methods </w:t>
      </w:r>
      <w:commentRangeEnd w:id="37"/>
      <w:r w:rsidR="00D81999">
        <w:rPr>
          <w:rStyle w:val="CommentReference"/>
        </w:rPr>
        <w:commentReference w:id="37"/>
      </w:r>
      <w:r>
        <w:t xml:space="preserve">have two major </w:t>
      </w:r>
      <w:r w:rsidR="00921584">
        <w:t>variates</w:t>
      </w:r>
      <w:r>
        <w:t xml:space="preserve">, </w:t>
      </w:r>
      <w:commentRangeStart w:id="38"/>
      <w:r w:rsidRPr="00D81999">
        <w:rPr>
          <w:rStyle w:val="P-Keyword"/>
          <w:rPrChange w:id="39" w:author="Kinnari Chohan" w:date="2020-10-09T08:57:00Z">
            <w:rPr>
              <w:rStyle w:val="P-Bold"/>
            </w:rPr>
          </w:rPrChange>
        </w:rPr>
        <w:t>classification tree</w:t>
      </w:r>
      <w:r>
        <w:t xml:space="preserve"> </w:t>
      </w:r>
      <w:commentRangeEnd w:id="38"/>
      <w:r w:rsidR="00D81999">
        <w:rPr>
          <w:rStyle w:val="CommentReference"/>
        </w:rPr>
        <w:commentReference w:id="38"/>
      </w:r>
      <w:r>
        <w:t xml:space="preserve">and </w:t>
      </w:r>
      <w:r w:rsidRPr="00D81999">
        <w:rPr>
          <w:rStyle w:val="P-Keyword"/>
          <w:rPrChange w:id="40" w:author="Kinnari Chohan" w:date="2020-10-09T08:57:00Z">
            <w:rPr>
              <w:rStyle w:val="P-Bold"/>
            </w:rPr>
          </w:rPrChange>
        </w:rPr>
        <w:t>regression tree</w:t>
      </w:r>
      <w:r>
        <w:t xml:space="preserve">. A classification tree </w:t>
      </w:r>
      <w:r w:rsidR="008C0160">
        <w:t xml:space="preserve">predicts </w:t>
      </w:r>
      <w:r w:rsidR="005E37F2">
        <w:t>categorical</w:t>
      </w:r>
      <w:r w:rsidR="008C0160">
        <w:t xml:space="preserve"> outcome</w:t>
      </w:r>
      <w:ins w:id="41" w:author="Michael Hansen" w:date="2020-09-28T18:38:00Z">
        <w:r w:rsidR="00960CDC">
          <w:t>s</w:t>
        </w:r>
      </w:ins>
      <w:r w:rsidR="008C0160">
        <w:t xml:space="preserve"> </w:t>
      </w:r>
      <w:r w:rsidR="005E37F2">
        <w:t>from a finite set of possibilities while a regression tree predicts numerical outcomes.</w:t>
      </w:r>
      <w:r w:rsidR="00713E6D">
        <w:t xml:space="preserve"> Let’s first </w:t>
      </w:r>
      <w:r w:rsidR="004F6CF3">
        <w:t>look</w:t>
      </w:r>
      <w:r w:rsidR="00713E6D">
        <w:t xml:space="preserve"> at the classification tree, especially </w:t>
      </w:r>
      <w:r w:rsidR="003076EE">
        <w:t>its quality that makes</w:t>
      </w:r>
      <w:r w:rsidR="00713E6D">
        <w:t xml:space="preserve"> it</w:t>
      </w:r>
      <w:r w:rsidR="003076EE">
        <w:t xml:space="preserve"> </w:t>
      </w:r>
      <w:r w:rsidR="00713E6D">
        <w:t>superior to other classification methods like simple logistic regression classifier and naïve Bayes’ classifier.</w:t>
      </w:r>
    </w:p>
    <w:p w14:paraId="68CDE980" w14:textId="31DAEDEC" w:rsidR="00871EB5" w:rsidRPr="00D81999" w:rsidRDefault="00450B16" w:rsidP="0098219F">
      <w:pPr>
        <w:rPr>
          <w:rStyle w:val="P-Italics"/>
          <w:rPrChange w:id="42" w:author="Kinnari Chohan" w:date="2020-10-09T08:58:00Z">
            <w:rPr>
              <w:rStyle w:val="P-Bold"/>
            </w:rPr>
          </w:rPrChange>
        </w:rPr>
      </w:pPr>
      <w:commentRangeStart w:id="43"/>
      <w:r w:rsidRPr="00D81999">
        <w:rPr>
          <w:rStyle w:val="P-Italics"/>
          <w:rPrChange w:id="44" w:author="Kinnari Chohan" w:date="2020-10-09T08:58:00Z">
            <w:rPr>
              <w:rStyle w:val="P-Bold"/>
            </w:rPr>
          </w:rPrChange>
        </w:rPr>
        <w:lastRenderedPageBreak/>
        <w:t xml:space="preserve">A classification tree </w:t>
      </w:r>
      <w:r w:rsidR="00FF5890" w:rsidRPr="00D81999">
        <w:rPr>
          <w:rStyle w:val="P-Italics"/>
          <w:rPrChange w:id="45" w:author="Kinnari Chohan" w:date="2020-10-09T08:58:00Z">
            <w:rPr>
              <w:rStyle w:val="P-Bold"/>
            </w:rPr>
          </w:rPrChange>
        </w:rPr>
        <w:t>creates</w:t>
      </w:r>
      <w:r w:rsidRPr="00D81999">
        <w:rPr>
          <w:rStyle w:val="P-Italics"/>
          <w:rPrChange w:id="46" w:author="Kinnari Chohan" w:date="2020-10-09T08:58:00Z">
            <w:rPr>
              <w:rStyle w:val="P-Bold"/>
            </w:rPr>
          </w:rPrChange>
        </w:rPr>
        <w:t xml:space="preserve"> a set of rules and partition</w:t>
      </w:r>
      <w:r w:rsidR="00F12B6A" w:rsidRPr="00D81999">
        <w:rPr>
          <w:rStyle w:val="P-Italics"/>
          <w:rPrChange w:id="47" w:author="Kinnari Chohan" w:date="2020-10-09T08:58:00Z">
            <w:rPr>
              <w:rStyle w:val="P-Bold"/>
            </w:rPr>
          </w:rPrChange>
        </w:rPr>
        <w:t>s</w:t>
      </w:r>
      <w:r w:rsidRPr="00D81999">
        <w:rPr>
          <w:rStyle w:val="P-Italics"/>
          <w:rPrChange w:id="48" w:author="Kinnari Chohan" w:date="2020-10-09T08:58:00Z">
            <w:rPr>
              <w:rStyle w:val="P-Bold"/>
            </w:rPr>
          </w:rPrChange>
        </w:rPr>
        <w:t xml:space="preserve"> the data into various subspace in the feature space</w:t>
      </w:r>
      <w:r w:rsidR="00155423" w:rsidRPr="00D81999">
        <w:rPr>
          <w:rStyle w:val="P-Italics"/>
          <w:rPrChange w:id="49" w:author="Kinnari Chohan" w:date="2020-10-09T08:58:00Z">
            <w:rPr>
              <w:rStyle w:val="P-Bold"/>
            </w:rPr>
          </w:rPrChange>
        </w:rPr>
        <w:t xml:space="preserve"> </w:t>
      </w:r>
      <w:r w:rsidR="00FF1873" w:rsidRPr="00D81999">
        <w:rPr>
          <w:rStyle w:val="P-Italics"/>
          <w:rPrChange w:id="50" w:author="Kinnari Chohan" w:date="2020-10-09T08:58:00Z">
            <w:rPr>
              <w:rStyle w:val="P-Bold"/>
            </w:rPr>
          </w:rPrChange>
        </w:rPr>
        <w:t xml:space="preserve">(or feature domain) </w:t>
      </w:r>
      <w:r w:rsidR="00155423" w:rsidRPr="00D81999">
        <w:rPr>
          <w:rStyle w:val="P-Italics"/>
          <w:rPrChange w:id="51" w:author="Kinnari Chohan" w:date="2020-10-09T08:58:00Z">
            <w:rPr>
              <w:rStyle w:val="P-Bold"/>
            </w:rPr>
          </w:rPrChange>
        </w:rPr>
        <w:t>in an optimal way.</w:t>
      </w:r>
      <w:commentRangeEnd w:id="43"/>
      <w:r w:rsidR="00D81999">
        <w:rPr>
          <w:rStyle w:val="CommentReference"/>
        </w:rPr>
        <w:commentReference w:id="43"/>
      </w:r>
    </w:p>
    <w:p w14:paraId="2F0E9ED8" w14:textId="726A56A3" w:rsidR="00833005" w:rsidRDefault="00422120" w:rsidP="0098219F">
      <w:r>
        <w:t>First question, w</w:t>
      </w:r>
      <w:r w:rsidR="00871EB5">
        <w:t>hat is a feature space?</w:t>
      </w:r>
    </w:p>
    <w:p w14:paraId="303F0A39" w14:textId="78BB14FA" w:rsidR="00697289" w:rsidRDefault="00697289" w:rsidP="0098219F">
      <w:r>
        <w:rPr>
          <w:rFonts w:hint="eastAsia"/>
        </w:rPr>
        <w:t>L</w:t>
      </w:r>
      <w:r>
        <w:t xml:space="preserve">et’s </w:t>
      </w:r>
      <w:r w:rsidR="00BB6EA2">
        <w:t xml:space="preserve">take our stroke risk data </w:t>
      </w:r>
      <w:r w:rsidR="00FA7791">
        <w:t xml:space="preserve">we used in </w:t>
      </w:r>
      <w:commentRangeStart w:id="52"/>
      <w:del w:id="53" w:author="Kinnari Chohan" w:date="2020-10-09T09:00:00Z">
        <w:r w:rsidR="00FA7791" w:rsidDel="0075403D">
          <w:delText xml:space="preserve">last </w:delText>
        </w:r>
        <w:commentRangeEnd w:id="52"/>
        <w:r w:rsidR="00B35516" w:rsidDel="0075403D">
          <w:rPr>
            <w:rStyle w:val="CommentReference"/>
          </w:rPr>
          <w:commentReference w:id="52"/>
        </w:r>
      </w:del>
      <w:del w:id="54" w:author="Kinnari Chohan" w:date="2020-10-09T09:01:00Z">
        <w:r w:rsidR="00FA7791" w:rsidDel="0075403D">
          <w:delText xml:space="preserve">chapter </w:delText>
        </w:r>
      </w:del>
      <w:ins w:id="55" w:author="Kinnari Chohan" w:date="2020-10-09T09:01:00Z">
        <w:r w:rsidR="0075403D" w:rsidRPr="0075403D">
          <w:rPr>
            <w:rStyle w:val="P-Italics"/>
            <w:rPrChange w:id="56" w:author="Kinnari Chohan" w:date="2020-10-09T09:01:00Z">
              <w:rPr/>
            </w:rPrChange>
          </w:rPr>
          <w:t>C</w:t>
        </w:r>
        <w:r w:rsidR="0075403D" w:rsidRPr="0075403D">
          <w:rPr>
            <w:rStyle w:val="P-Italics"/>
            <w:rPrChange w:id="57" w:author="Kinnari Chohan" w:date="2020-10-09T09:01:00Z">
              <w:rPr/>
            </w:rPrChange>
          </w:rPr>
          <w:t xml:space="preserve">hapter </w:t>
        </w:r>
      </w:ins>
      <w:ins w:id="58" w:author="Kinnari Chohan" w:date="2020-10-09T09:00:00Z">
        <w:r w:rsidR="00B35516" w:rsidRPr="0075403D">
          <w:rPr>
            <w:rStyle w:val="P-Italics"/>
            <w:rPrChange w:id="59" w:author="Kinnari Chohan" w:date="2020-10-09T09:01:00Z">
              <w:rPr/>
            </w:rPrChange>
          </w:rPr>
          <w:t>9</w:t>
        </w:r>
        <w:r w:rsidR="00B35516">
          <w:t xml:space="preserve">, </w:t>
        </w:r>
        <w:r w:rsidR="0075403D" w:rsidRPr="0075403D">
          <w:rPr>
            <w:rStyle w:val="P-Italics"/>
            <w:rPrChange w:id="60" w:author="Kinnari Chohan" w:date="2020-10-09T09:01:00Z">
              <w:rPr/>
            </w:rPrChange>
          </w:rPr>
          <w:t>Working with Statistics for classification tasks</w:t>
        </w:r>
        <w:r w:rsidR="0075403D">
          <w:t xml:space="preserve"> </w:t>
        </w:r>
      </w:ins>
      <w:r w:rsidR="00FA7791">
        <w:t>as sample data.</w:t>
      </w:r>
      <w:r w:rsidR="00895D5D">
        <w:t xml:space="preserve"> </w:t>
      </w:r>
      <w:ins w:id="61" w:author="Kinnari Chohan" w:date="2020-10-09T09:02:00Z">
        <w:r w:rsidR="0037289B">
          <w:t>Here’s the dataset from t</w:t>
        </w:r>
      </w:ins>
      <w:ins w:id="62" w:author="Kinnari Chohan" w:date="2020-10-09T09:03:00Z">
        <w:r w:rsidR="0037289B">
          <w:t>he previous chapter for your reference:</w:t>
        </w:r>
      </w:ins>
      <w:del w:id="63" w:author="Kinnari Chohan" w:date="2020-10-09T09:02:00Z">
        <w:r w:rsidR="00FA7791" w:rsidDel="0037289B">
          <w:delText xml:space="preserve">I </w:delText>
        </w:r>
        <w:r w:rsidR="009D5654" w:rsidDel="0037289B">
          <w:delText>paste</w:delText>
        </w:r>
      </w:del>
      <w:ins w:id="64" w:author="Michael Hansen" w:date="2020-09-28T18:47:00Z">
        <w:del w:id="65" w:author="Kinnari Chohan" w:date="2020-10-09T09:02:00Z">
          <w:r w:rsidR="00E43484" w:rsidDel="0037289B">
            <w:delText>d</w:delText>
          </w:r>
        </w:del>
      </w:ins>
      <w:del w:id="66" w:author="Kinnari Chohan" w:date="2020-10-09T09:02:00Z">
        <w:r w:rsidR="00FA7791" w:rsidDel="0037289B">
          <w:delText xml:space="preserve"> the dataset again </w:delText>
        </w:r>
      </w:del>
      <w:ins w:id="67" w:author="Michael Hansen" w:date="2020-09-28T18:48:00Z">
        <w:del w:id="68" w:author="Kinnari Chohan" w:date="2020-10-09T09:02:00Z">
          <w:r w:rsidR="00E43484" w:rsidDel="0037289B">
            <w:delText>display</w:delText>
          </w:r>
        </w:del>
      </w:ins>
      <w:ins w:id="69" w:author="Michael Hansen" w:date="2020-09-28T18:49:00Z">
        <w:del w:id="70" w:author="Kinnari Chohan" w:date="2020-10-09T09:02:00Z">
          <w:r w:rsidR="00E43484" w:rsidDel="0037289B">
            <w:delText xml:space="preserve">ed </w:delText>
          </w:r>
        </w:del>
      </w:ins>
      <w:del w:id="71" w:author="Kinnari Chohan" w:date="2020-10-09T09:02:00Z">
        <w:r w:rsidR="00FA7791" w:rsidDel="0037289B">
          <w:delText>as below</w:delText>
        </w:r>
      </w:del>
      <w:r w:rsidR="00FA7791">
        <w:t>.</w:t>
      </w:r>
    </w:p>
    <w:p w14:paraId="64189889" w14:textId="7636E4A4" w:rsidR="00B21381" w:rsidRDefault="00B21381" w:rsidP="0037289B">
      <w:pPr>
        <w:pStyle w:val="IMG-Caption"/>
        <w:pPrChange w:id="72" w:author="Kinnari Chohan" w:date="2020-10-09T09:02:00Z">
          <w:pPr>
            <w:jc w:val="center"/>
          </w:pPr>
        </w:pPrChange>
      </w:pPr>
      <w:commentRangeStart w:id="73"/>
      <w:r>
        <w:rPr>
          <w:noProof/>
        </w:rPr>
        <w:drawing>
          <wp:inline distT="0" distB="0" distL="0" distR="0" wp14:anchorId="163C98CA" wp14:editId="2DBE3D00">
            <wp:extent cx="2393747" cy="323500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673" cy="3249766"/>
                    </a:xfrm>
                    <a:prstGeom prst="rect">
                      <a:avLst/>
                    </a:prstGeom>
                  </pic:spPr>
                </pic:pic>
              </a:graphicData>
            </a:graphic>
          </wp:inline>
        </w:drawing>
      </w:r>
      <w:commentRangeEnd w:id="73"/>
      <w:r w:rsidR="00F61C19">
        <w:rPr>
          <w:rStyle w:val="CommentReference"/>
          <w:rFonts w:eastAsiaTheme="minorHAnsi"/>
          <w:b w:val="0"/>
          <w:color w:val="auto"/>
          <w:lang w:val="en-US"/>
        </w:rPr>
        <w:commentReference w:id="73"/>
      </w:r>
    </w:p>
    <w:p w14:paraId="06256D59" w14:textId="72E72365" w:rsidR="00B21381" w:rsidRDefault="0037289B" w:rsidP="00B21381">
      <w:pPr>
        <w:pStyle w:val="IMG-Caption"/>
      </w:pPr>
      <w:ins w:id="74" w:author="Kinnari Chohan" w:date="2020-10-09T09:03:00Z">
        <w:r>
          <w:t xml:space="preserve">Figure 10.1 – </w:t>
        </w:r>
      </w:ins>
      <w:commentRangeStart w:id="75"/>
      <w:r w:rsidR="00B21381">
        <w:t>Stroke risk data</w:t>
      </w:r>
      <w:commentRangeEnd w:id="75"/>
      <w:r w:rsidR="0075403D">
        <w:rPr>
          <w:rStyle w:val="CommentReference"/>
          <w:rFonts w:eastAsiaTheme="minorHAnsi"/>
          <w:b w:val="0"/>
          <w:color w:val="auto"/>
          <w:lang w:val="en-US"/>
        </w:rPr>
        <w:commentReference w:id="75"/>
      </w:r>
    </w:p>
    <w:p w14:paraId="32EE57E6" w14:textId="3B2C6627" w:rsidR="00B21381" w:rsidRDefault="00B21381" w:rsidP="00AF748A">
      <w:pPr>
        <w:pStyle w:val="P-Regular"/>
        <w:pPrChange w:id="76" w:author="Kinnari Chohan" w:date="2020-10-09T09:06:00Z">
          <w:pPr/>
        </w:pPrChange>
      </w:pPr>
      <w:r>
        <w:rPr>
          <w:rFonts w:hint="eastAsia"/>
        </w:rPr>
        <w:t>W</w:t>
      </w:r>
      <w:r>
        <w:t>e have 3 f</w:t>
      </w:r>
      <w:commentRangeStart w:id="77"/>
      <w:r>
        <w:t>eatures</w:t>
      </w:r>
      <w:commentRangeEnd w:id="77"/>
      <w:r w:rsidR="00AF748A">
        <w:rPr>
          <w:rStyle w:val="CommentReference"/>
        </w:rPr>
        <w:commentReference w:id="77"/>
      </w:r>
      <w:r>
        <w:t xml:space="preserve">. If we only look at </w:t>
      </w:r>
      <w:r w:rsidR="002475AE">
        <w:t xml:space="preserve">the </w:t>
      </w:r>
      <w:r w:rsidR="002475AE" w:rsidRPr="002475AE">
        <w:rPr>
          <w:rStyle w:val="P-Italics"/>
        </w:rPr>
        <w:t>weight</w:t>
      </w:r>
      <w:r w:rsidR="002475AE">
        <w:t xml:space="preserve">, it can take three different levels: </w:t>
      </w:r>
      <w:r w:rsidR="002475AE" w:rsidRPr="00537A41">
        <w:rPr>
          <w:rStyle w:val="P-Italics"/>
        </w:rPr>
        <w:t>low</w:t>
      </w:r>
      <w:r w:rsidR="002475AE">
        <w:t xml:space="preserve">, </w:t>
      </w:r>
      <w:r w:rsidR="002475AE" w:rsidRPr="00537A41">
        <w:rPr>
          <w:rStyle w:val="P-Italics"/>
        </w:rPr>
        <w:t>middle</w:t>
      </w:r>
      <w:r w:rsidR="002475AE">
        <w:t xml:space="preserve"> and </w:t>
      </w:r>
      <w:r w:rsidR="002475AE" w:rsidRPr="00537A41">
        <w:rPr>
          <w:rStyle w:val="P-Italics"/>
        </w:rPr>
        <w:t>high</w:t>
      </w:r>
      <w:r w:rsidR="002475AE">
        <w:t>.</w:t>
      </w:r>
      <w:r w:rsidR="00537A41">
        <w:t xml:space="preserve"> Imagine in a </w:t>
      </w:r>
      <w:r w:rsidR="006A3A62">
        <w:t>one-dimensional</w:t>
      </w:r>
      <w:r w:rsidR="00537A41">
        <w:t xml:space="preserve"> line representing weight, there are only three discrete points </w:t>
      </w:r>
      <w:commentRangeStart w:id="78"/>
      <w:r w:rsidR="00537A41">
        <w:t>the</w:t>
      </w:r>
      <w:commentRangeEnd w:id="78"/>
      <w:r w:rsidR="002F5A9C">
        <w:rPr>
          <w:rStyle w:val="CommentReference"/>
          <w:rFonts w:eastAsiaTheme="minorHAnsi"/>
          <w:lang w:val="en-US"/>
        </w:rPr>
        <w:commentReference w:id="78"/>
      </w:r>
      <w:r w:rsidR="00537A41">
        <w:t xml:space="preserve"> value can take, namely the three levels.</w:t>
      </w:r>
      <w:r w:rsidR="006A3A62">
        <w:t xml:space="preserve"> This is a one-dimensional feature space</w:t>
      </w:r>
      <w:r w:rsidR="00D14A72">
        <w:t xml:space="preserve"> or feature domain</w:t>
      </w:r>
      <w:r w:rsidR="006A3A62">
        <w:t>.</w:t>
      </w:r>
    </w:p>
    <w:p w14:paraId="0625AA10" w14:textId="7BD09886" w:rsidR="006A3A62" w:rsidRDefault="006A3A62" w:rsidP="00AF748A">
      <w:pPr>
        <w:pStyle w:val="P-Regular"/>
        <w:pPrChange w:id="79" w:author="Kinnari Chohan" w:date="2020-10-09T09:06:00Z">
          <w:pPr/>
        </w:pPrChange>
      </w:pPr>
      <w:r>
        <w:rPr>
          <w:rFonts w:hint="eastAsia"/>
        </w:rPr>
        <w:t>O</w:t>
      </w:r>
      <w:r>
        <w:t xml:space="preserve">n another hand, </w:t>
      </w:r>
      <w:r w:rsidRPr="0097145B">
        <w:rPr>
          <w:rStyle w:val="P-Italics"/>
        </w:rPr>
        <w:t>high-oil dieting habit</w:t>
      </w:r>
      <w:r>
        <w:t xml:space="preserve"> </w:t>
      </w:r>
      <w:r w:rsidR="00C67017">
        <w:t xml:space="preserve">and </w:t>
      </w:r>
      <w:r w:rsidR="00C67017" w:rsidRPr="0097145B">
        <w:rPr>
          <w:rStyle w:val="P-Italics"/>
        </w:rPr>
        <w:t>smoking</w:t>
      </w:r>
      <w:r w:rsidR="00C67017">
        <w:t xml:space="preserve"> habit are another two</w:t>
      </w:r>
      <w:ins w:id="80" w:author="Michael Hansen" w:date="2020-09-28T18:50:00Z">
        <w:r w:rsidR="00E43484">
          <w:t>-</w:t>
        </w:r>
      </w:ins>
      <w:del w:id="81" w:author="Michael Hansen" w:date="2020-09-28T18:50:00Z">
        <w:r w:rsidR="00C67017" w:rsidDel="00E43484">
          <w:delText xml:space="preserve"> </w:delText>
        </w:r>
      </w:del>
      <w:r w:rsidR="00C67017">
        <w:t xml:space="preserve">feature </w:t>
      </w:r>
      <w:del w:id="82" w:author="Michael Hansen" w:date="2020-09-28T18:50:00Z">
        <w:r w:rsidR="00C67017" w:rsidDel="00E43484">
          <w:delText>dimensions</w:delText>
        </w:r>
      </w:del>
      <w:ins w:id="83" w:author="Michael Hansen" w:date="2020-09-28T18:50:00Z">
        <w:r w:rsidR="00E43484">
          <w:t>dimension</w:t>
        </w:r>
      </w:ins>
      <w:r w:rsidR="00C67017">
        <w:t xml:space="preserve"> with two possibilities to take, respectively. Therefore, </w:t>
      </w:r>
      <w:r w:rsidR="00936F01">
        <w:t xml:space="preserve">a person can be on one of 12 </w:t>
      </w:r>
      <w:r w:rsidR="0097145B">
        <w:t xml:space="preserve">(3*2*2) </w:t>
      </w:r>
      <w:r w:rsidR="00936F01">
        <w:t>combinations of all features in this three-dimensional feature space.</w:t>
      </w:r>
    </w:p>
    <w:p w14:paraId="610230E3" w14:textId="39D500D7" w:rsidR="000B5DE6" w:rsidRDefault="000B5DE6" w:rsidP="00AF748A">
      <w:pPr>
        <w:pStyle w:val="P-Regular"/>
        <w:pPrChange w:id="84" w:author="Kinnari Chohan" w:date="2020-10-09T09:06:00Z">
          <w:pPr/>
        </w:pPrChange>
      </w:pPr>
      <w:r>
        <w:rPr>
          <w:rFonts w:hint="eastAsia"/>
        </w:rPr>
        <w:t>A</w:t>
      </w:r>
      <w:r>
        <w:t xml:space="preserve"> classification tree is built with rules to </w:t>
      </w:r>
      <w:r w:rsidR="008E6E72">
        <w:t xml:space="preserve">map these 12 points in the feature </w:t>
      </w:r>
      <w:r w:rsidR="009A7E66">
        <w:t>space</w:t>
      </w:r>
      <w:r w:rsidR="008E6E72">
        <w:t xml:space="preserve"> to the outcome space </w:t>
      </w:r>
      <w:r w:rsidR="00B52063">
        <w:t>which has</w:t>
      </w:r>
      <w:r w:rsidR="008E6E72">
        <w:t xml:space="preserve"> 3 possible outcomes.</w:t>
      </w:r>
      <w:r w:rsidR="002B03C6">
        <w:t xml:space="preserve"> Each rule is a yes-no question and the answer will be non-</w:t>
      </w:r>
      <w:r w:rsidR="00F85EC2">
        <w:t>ambiguous,</w:t>
      </w:r>
      <w:r w:rsidR="002B03C6">
        <w:t xml:space="preserve"> so each data record has a certain path to</w:t>
      </w:r>
      <w:commentRangeStart w:id="85"/>
      <w:r w:rsidR="002B03C6">
        <w:t xml:space="preserve"> do </w:t>
      </w:r>
      <w:commentRangeEnd w:id="85"/>
      <w:r w:rsidR="00F61C19">
        <w:rPr>
          <w:rStyle w:val="CommentReference"/>
          <w:rFonts w:eastAsiaTheme="minorHAnsi"/>
          <w:lang w:val="en-US"/>
        </w:rPr>
        <w:commentReference w:id="85"/>
      </w:r>
      <w:r w:rsidR="002B03C6">
        <w:t xml:space="preserve">down the tree. </w:t>
      </w:r>
      <w:commentRangeStart w:id="86"/>
      <w:del w:id="87" w:author="Kinnari Chohan" w:date="2020-10-09T09:09:00Z">
        <w:r w:rsidR="002B03C6" w:rsidDel="00F61C19">
          <w:delText xml:space="preserve">Below </w:delText>
        </w:r>
      </w:del>
      <w:commentRangeStart w:id="88"/>
      <w:commentRangeEnd w:id="86"/>
      <w:ins w:id="89" w:author="Kinnari Chohan" w:date="2020-10-09T09:09:00Z">
        <w:r w:rsidR="00F61C19">
          <w:t>Shown next</w:t>
        </w:r>
        <w:r w:rsidR="00F61C19">
          <w:t xml:space="preserve"> </w:t>
        </w:r>
      </w:ins>
      <w:r w:rsidR="00F61C19">
        <w:rPr>
          <w:rStyle w:val="CommentReference"/>
          <w:rFonts w:eastAsiaTheme="minorHAnsi"/>
          <w:lang w:val="en-US"/>
        </w:rPr>
        <w:commentReference w:id="86"/>
      </w:r>
      <w:r w:rsidR="002B03C6">
        <w:t>is an example of such</w:t>
      </w:r>
      <w:ins w:id="90" w:author="Kinnari Chohan" w:date="2020-10-09T09:09:00Z">
        <w:r w:rsidR="00F61C19">
          <w:t xml:space="preserve"> a</w:t>
        </w:r>
      </w:ins>
      <w:r w:rsidR="002B03C6">
        <w:t xml:space="preserve"> classification tree</w:t>
      </w:r>
      <w:del w:id="91" w:author="Kinnari Chohan" w:date="2020-10-09T09:09:00Z">
        <w:r w:rsidR="002B03C6" w:rsidDel="00F61C19">
          <w:delText>.</w:delText>
        </w:r>
      </w:del>
      <w:ins w:id="92" w:author="Kinnari Chohan" w:date="2020-10-09T09:09:00Z">
        <w:r w:rsidR="00F61C19">
          <w:t>:</w:t>
        </w:r>
        <w:commentRangeEnd w:id="88"/>
        <w:r w:rsidR="00F61C19">
          <w:rPr>
            <w:rStyle w:val="CommentReference"/>
            <w:rFonts w:eastAsiaTheme="minorHAnsi"/>
            <w:lang w:val="en-US"/>
          </w:rPr>
          <w:commentReference w:id="88"/>
        </w:r>
      </w:ins>
    </w:p>
    <w:p w14:paraId="00EAB079" w14:textId="6D750AC2" w:rsidR="002B03C6" w:rsidRDefault="002B03C6" w:rsidP="00F61C19">
      <w:pPr>
        <w:pStyle w:val="IMG-Caption"/>
        <w:rPr>
          <w:lang w:eastAsia="zh-CN"/>
        </w:rPr>
        <w:pPrChange w:id="93" w:author="Kinnari Chohan" w:date="2020-10-09T09:09:00Z">
          <w:pPr/>
        </w:pPrChange>
      </w:pPr>
      <w:commentRangeStart w:id="94"/>
      <w:r>
        <w:rPr>
          <w:noProof/>
        </w:rPr>
        <w:lastRenderedPageBreak/>
        <w:drawing>
          <wp:inline distT="0" distB="0" distL="0" distR="0" wp14:anchorId="12A3A0D5" wp14:editId="72DA34E1">
            <wp:extent cx="5251450" cy="2662555"/>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1450" cy="2662555"/>
                    </a:xfrm>
                    <a:prstGeom prst="rect">
                      <a:avLst/>
                    </a:prstGeom>
                  </pic:spPr>
                </pic:pic>
              </a:graphicData>
            </a:graphic>
          </wp:inline>
        </w:drawing>
      </w:r>
      <w:commentRangeEnd w:id="94"/>
      <w:r w:rsidR="00281A86">
        <w:rPr>
          <w:rStyle w:val="CommentReference"/>
          <w:rFonts w:eastAsiaTheme="minorHAnsi"/>
          <w:b w:val="0"/>
          <w:color w:val="auto"/>
          <w:lang w:val="en-US"/>
        </w:rPr>
        <w:commentReference w:id="94"/>
      </w:r>
    </w:p>
    <w:p w14:paraId="3E2AAD43" w14:textId="72C3A556" w:rsidR="00BD3301" w:rsidRPr="0050094E" w:rsidRDefault="00F61C19" w:rsidP="00BD3301">
      <w:pPr>
        <w:pStyle w:val="IMG-Caption"/>
      </w:pPr>
      <w:ins w:id="95" w:author="Kinnari Chohan" w:date="2020-10-09T09:09:00Z">
        <w:r>
          <w:t xml:space="preserve">Figure 10.2 – </w:t>
        </w:r>
      </w:ins>
      <w:r w:rsidR="00BD3301" w:rsidRPr="0050094E">
        <w:rPr>
          <w:rFonts w:hint="eastAsia"/>
        </w:rPr>
        <w:t>A</w:t>
      </w:r>
      <w:r w:rsidR="00BD3301" w:rsidRPr="0050094E">
        <w:t>n example of classification tree for stroke risk data</w:t>
      </w:r>
    </w:p>
    <w:p w14:paraId="6144FE41" w14:textId="3837DAFB" w:rsidR="00A50041" w:rsidRDefault="00A50041" w:rsidP="0098219F">
      <w:commentRangeStart w:id="96"/>
      <w:r>
        <w:rPr>
          <w:rFonts w:hint="eastAsia"/>
        </w:rPr>
        <w:t>N</w:t>
      </w:r>
      <w:r>
        <w:t>ow</w:t>
      </w:r>
      <w:ins w:id="97" w:author="Kinnari Chohan" w:date="2020-10-09T09:10:00Z">
        <w:r w:rsidR="00F61C19">
          <w:t xml:space="preserve"> </w:t>
        </w:r>
        <w:commentRangeEnd w:id="96"/>
        <w:r w:rsidR="00F61C19">
          <w:rPr>
            <w:rStyle w:val="CommentReference"/>
          </w:rPr>
          <w:commentReference w:id="96"/>
        </w:r>
      </w:ins>
      <w:del w:id="98" w:author="Kinnari Chohan" w:date="2020-10-09T09:10:00Z">
        <w:r w:rsidDel="00F61C19">
          <w:delText xml:space="preserve">, it </w:delText>
        </w:r>
      </w:del>
      <w:r>
        <w:t xml:space="preserve">is a good time to introduce some </w:t>
      </w:r>
      <w:commentRangeStart w:id="99"/>
      <w:r>
        <w:t>terminologies</w:t>
      </w:r>
      <w:ins w:id="100" w:author="Michael Hansen" w:date="2020-09-28T18:52:00Z">
        <w:r w:rsidR="00E43484">
          <w:t xml:space="preserve"> </w:t>
        </w:r>
      </w:ins>
      <w:commentRangeEnd w:id="99"/>
      <w:r w:rsidR="00D411C1">
        <w:rPr>
          <w:rStyle w:val="CommentReference"/>
        </w:rPr>
        <w:commentReference w:id="99"/>
      </w:r>
      <w:ins w:id="101" w:author="Michael Hansen" w:date="2020-09-28T18:52:00Z">
        <w:del w:id="102" w:author="Kinnari Chohan" w:date="2020-10-09T09:11:00Z">
          <w:r w:rsidR="00E43484" w:rsidDel="00281A86">
            <w:delText>that are</w:delText>
          </w:r>
        </w:del>
      </w:ins>
      <w:ins w:id="103" w:author="Michael Hansen" w:date="2020-09-28T18:53:00Z">
        <w:del w:id="104" w:author="Kinnari Chohan" w:date="2020-10-09T09:11:00Z">
          <w:r w:rsidR="00E43484" w:rsidDel="00281A86">
            <w:delText xml:space="preserve"> listed below</w:delText>
          </w:r>
        </w:del>
      </w:ins>
      <w:del w:id="105" w:author="Kinnari Chohan" w:date="2020-10-09T09:11:00Z">
        <w:r w:rsidDel="00281A86">
          <w:delText>.</w:delText>
        </w:r>
      </w:del>
      <w:r>
        <w:t xml:space="preserve"> A tree is usually drawn upside </w:t>
      </w:r>
      <w:r w:rsidR="001353E8">
        <w:t>down,</w:t>
      </w:r>
      <w:r>
        <w:t xml:space="preserve"> </w:t>
      </w:r>
      <w:r w:rsidR="00EC355B">
        <w:t xml:space="preserve">but it is </w:t>
      </w:r>
      <w:r w:rsidR="00927E69">
        <w:t>a</w:t>
      </w:r>
      <w:r w:rsidR="00EC355B">
        <w:t xml:space="preserve"> good thing</w:t>
      </w:r>
      <w:del w:id="106" w:author="Michael Hansen" w:date="2020-09-28T18:52:00Z">
        <w:r w:rsidR="00EC355B" w:rsidDel="00E43484">
          <w:delText>:</w:delText>
        </w:r>
      </w:del>
      <w:r w:rsidR="00EC355B">
        <w:t xml:space="preserve"> you follow down a chain of decisions to reach the final status.</w:t>
      </w:r>
      <w:ins w:id="107" w:author="Kinnari Chohan" w:date="2020-10-09T09:11:00Z">
        <w:r w:rsidR="00281A86">
          <w:t xml:space="preserve"> Here are a few </w:t>
        </w:r>
      </w:ins>
      <w:ins w:id="108" w:author="Kinnari Chohan" w:date="2020-10-09T09:12:00Z">
        <w:r w:rsidR="00281A86">
          <w:t>important terminologies that you need to be aware of:</w:t>
        </w:r>
      </w:ins>
    </w:p>
    <w:p w14:paraId="0BFAEA4F" w14:textId="798A92A5" w:rsidR="00A50041" w:rsidRDefault="00A50041" w:rsidP="00281A86">
      <w:pPr>
        <w:pStyle w:val="L-Bullets"/>
        <w:pPrChange w:id="109" w:author="Kinnari Chohan" w:date="2020-10-09T09:12:00Z">
          <w:pPr>
            <w:pStyle w:val="L-Numbers"/>
            <w:numPr>
              <w:numId w:val="44"/>
            </w:numPr>
          </w:pPr>
        </w:pPrChange>
      </w:pPr>
      <w:r w:rsidRPr="00281A86">
        <w:rPr>
          <w:rStyle w:val="P-Keyword"/>
          <w:rFonts w:hint="eastAsia"/>
          <w:rPrChange w:id="110" w:author="Kinnari Chohan" w:date="2020-10-09T09:12:00Z">
            <w:rPr>
              <w:rStyle w:val="P-Bold"/>
              <w:rFonts w:hint="eastAsia"/>
            </w:rPr>
          </w:rPrChange>
        </w:rPr>
        <w:t>R</w:t>
      </w:r>
      <w:r w:rsidRPr="00281A86">
        <w:rPr>
          <w:rStyle w:val="P-Keyword"/>
          <w:rPrChange w:id="111" w:author="Kinnari Chohan" w:date="2020-10-09T09:12:00Z">
            <w:rPr>
              <w:rStyle w:val="P-Bold"/>
            </w:rPr>
          </w:rPrChange>
        </w:rPr>
        <w:t>oot node</w:t>
      </w:r>
      <w:del w:id="112" w:author="Kinnari Chohan" w:date="2020-10-09T09:12:00Z">
        <w:r w:rsidDel="00281A86">
          <w:delText xml:space="preserve">. </w:delText>
        </w:r>
      </w:del>
      <w:ins w:id="113" w:author="Kinnari Chohan" w:date="2020-10-09T09:12:00Z">
        <w:r w:rsidR="00281A86">
          <w:t>:</w:t>
        </w:r>
        <w:r w:rsidR="00281A86">
          <w:t xml:space="preserve"> </w:t>
        </w:r>
      </w:ins>
      <w:r>
        <w:t xml:space="preserve">A root node is the </w:t>
      </w:r>
      <w:r w:rsidR="000D758F">
        <w:t>only node</w:t>
      </w:r>
      <w:r w:rsidR="00AC1A72">
        <w:t>/block</w:t>
      </w:r>
      <w:r w:rsidR="000D758F">
        <w:t xml:space="preserve"> that only has outgoing </w:t>
      </w:r>
      <w:r w:rsidR="001353E8">
        <w:t>arrows.</w:t>
      </w:r>
      <w:r w:rsidR="00927E69">
        <w:t xml:space="preserve"> In the </w:t>
      </w:r>
      <w:ins w:id="114" w:author="Kinnari Chohan" w:date="2020-10-09T09:13:00Z">
        <w:r w:rsidR="00281A86">
          <w:t>tree shown in the previous figure</w:t>
        </w:r>
      </w:ins>
      <w:del w:id="115" w:author="Kinnari Chohan" w:date="2020-10-09T09:12:00Z">
        <w:r w:rsidR="00927E69" w:rsidDel="00281A86">
          <w:delText>tree above</w:delText>
        </w:r>
      </w:del>
      <w:r w:rsidR="00927E69">
        <w:t xml:space="preserve">, it is the one at top with text </w:t>
      </w:r>
      <w:r w:rsidR="00927E69" w:rsidRPr="00281A86">
        <w:rPr>
          <w:rStyle w:val="P-Bold"/>
          <w:rPrChange w:id="116" w:author="Kinnari Chohan" w:date="2020-10-09T09:13:00Z">
            <w:rPr>
              <w:rStyle w:val="P-Italics"/>
            </w:rPr>
          </w:rPrChange>
        </w:rPr>
        <w:t>Smoking</w:t>
      </w:r>
      <w:r w:rsidR="00927E69">
        <w:t>. The root node contains all the records and they haven’t been divided into</w:t>
      </w:r>
      <w:r w:rsidR="006147FA">
        <w:t xml:space="preserve"> sub-categories, which corresponds to partitions of feature space.</w:t>
      </w:r>
    </w:p>
    <w:p w14:paraId="743758A5" w14:textId="74FD575B" w:rsidR="00741DFE" w:rsidRDefault="00AC1A72" w:rsidP="00281A86">
      <w:pPr>
        <w:pStyle w:val="L-Bullets"/>
        <w:pPrChange w:id="117" w:author="Kinnari Chohan" w:date="2020-10-09T09:12:00Z">
          <w:pPr>
            <w:pStyle w:val="L-Numbers"/>
            <w:numPr>
              <w:numId w:val="44"/>
            </w:numPr>
          </w:pPr>
        </w:pPrChange>
      </w:pPr>
      <w:r w:rsidRPr="00281A86">
        <w:rPr>
          <w:rStyle w:val="P-Keyword"/>
          <w:rFonts w:hint="eastAsia"/>
          <w:rPrChange w:id="118" w:author="Kinnari Chohan" w:date="2020-10-09T09:13:00Z">
            <w:rPr>
              <w:rStyle w:val="P-Bold"/>
              <w:rFonts w:hint="eastAsia"/>
            </w:rPr>
          </w:rPrChange>
        </w:rPr>
        <w:t>D</w:t>
      </w:r>
      <w:r w:rsidRPr="00281A86">
        <w:rPr>
          <w:rStyle w:val="P-Keyword"/>
          <w:rPrChange w:id="119" w:author="Kinnari Chohan" w:date="2020-10-09T09:13:00Z">
            <w:rPr>
              <w:rStyle w:val="P-Bold"/>
            </w:rPr>
          </w:rPrChange>
        </w:rPr>
        <w:t>ecision node</w:t>
      </w:r>
      <w:del w:id="120" w:author="Kinnari Chohan" w:date="2020-10-09T09:13:00Z">
        <w:r w:rsidRPr="00281A86" w:rsidDel="00281A86">
          <w:rPr>
            <w:rStyle w:val="P-Keyword"/>
            <w:rPrChange w:id="121" w:author="Kinnari Chohan" w:date="2020-10-09T09:13:00Z">
              <w:rPr/>
            </w:rPrChange>
          </w:rPr>
          <w:delText xml:space="preserve">. </w:delText>
        </w:r>
      </w:del>
      <w:ins w:id="122" w:author="Kinnari Chohan" w:date="2020-10-09T09:13:00Z">
        <w:r w:rsidR="00281A86">
          <w:t>:</w:t>
        </w:r>
        <w:r w:rsidR="00281A86">
          <w:t xml:space="preserve"> </w:t>
        </w:r>
      </w:ins>
      <w:r>
        <w:t>A decision node is one node with both incoming</w:t>
      </w:r>
      <w:del w:id="123" w:author="Kinnari Chohan" w:date="2020-10-09T09:14:00Z">
        <w:r w:rsidDel="00281A86">
          <w:delText xml:space="preserve"> arrow</w:delText>
        </w:r>
      </w:del>
      <w:r>
        <w:t xml:space="preserve"> and outgoing arrows</w:t>
      </w:r>
      <w:r w:rsidR="003F4A13">
        <w:t xml:space="preserve">. It </w:t>
      </w:r>
      <w:r>
        <w:t xml:space="preserve">splits the data </w:t>
      </w:r>
      <w:r w:rsidR="003F4A13">
        <w:t>fe</w:t>
      </w:r>
      <w:ins w:id="124" w:author="Michael Hansen" w:date="2020-09-28T18:54:00Z">
        <w:r w:rsidR="009518E1">
          <w:t>ed</w:t>
        </w:r>
      </w:ins>
      <w:del w:id="125" w:author="Michael Hansen" w:date="2020-09-28T18:54:00Z">
        <w:r w:rsidR="003F4A13" w:rsidDel="009518E1">
          <w:delText>d to it</w:delText>
        </w:r>
      </w:del>
      <w:r w:rsidR="003F4A13">
        <w:t xml:space="preserve"> </w:t>
      </w:r>
      <w:r>
        <w:t>into two groups. For example, the two node</w:t>
      </w:r>
      <w:r w:rsidR="00B71AE4">
        <w:t>s on the second level of the tree</w:t>
      </w:r>
      <w:ins w:id="126" w:author="Kinnari Chohan" w:date="2020-10-09T09:14:00Z">
        <w:r w:rsidR="00281A86">
          <w:t xml:space="preserve"> (</w:t>
        </w:r>
        <w:r w:rsidR="00281A86" w:rsidRPr="00281A86">
          <w:rPr>
            <w:rStyle w:val="P-Bold"/>
            <w:rPrChange w:id="127" w:author="Kinnari Chohan" w:date="2020-10-09T09:15:00Z">
              <w:rPr/>
            </w:rPrChange>
          </w:rPr>
          <w:t>High</w:t>
        </w:r>
      </w:ins>
      <w:ins w:id="128" w:author="Kinnari Chohan" w:date="2020-10-09T09:15:00Z">
        <w:r w:rsidR="00281A86" w:rsidRPr="00281A86">
          <w:rPr>
            <w:rStyle w:val="P-Bold"/>
            <w:rPrChange w:id="129" w:author="Kinnari Chohan" w:date="2020-10-09T09:15:00Z">
              <w:rPr/>
            </w:rPrChange>
          </w:rPr>
          <w:t xml:space="preserve"> oil diet</w:t>
        </w:r>
        <w:r w:rsidR="00281A86">
          <w:rPr>
            <w:rStyle w:val="P-Bold"/>
          </w:rPr>
          <w:t>?</w:t>
        </w:r>
        <w:r w:rsidR="00281A86">
          <w:t xml:space="preserve"> and </w:t>
        </w:r>
        <w:r w:rsidR="00281A86" w:rsidRPr="00281A86">
          <w:rPr>
            <w:rStyle w:val="P-Bold"/>
            <w:rPrChange w:id="130" w:author="Kinnari Chohan" w:date="2020-10-09T09:15:00Z">
              <w:rPr/>
            </w:rPrChange>
          </w:rPr>
          <w:t>High weight</w:t>
        </w:r>
        <w:r w:rsidR="00281A86">
          <w:rPr>
            <w:rStyle w:val="P-Bold"/>
          </w:rPr>
          <w:t>?</w:t>
        </w:r>
      </w:ins>
      <w:ins w:id="131" w:author="Kinnari Chohan" w:date="2020-10-09T09:14:00Z">
        <w:r w:rsidR="00281A86">
          <w:t>)</w:t>
        </w:r>
      </w:ins>
      <w:r w:rsidR="00B71AE4">
        <w:t xml:space="preserve"> are </w:t>
      </w:r>
      <w:r w:rsidR="003F4A13">
        <w:t xml:space="preserve">decision nodes. </w:t>
      </w:r>
      <w:r w:rsidR="005B5F67">
        <w:t xml:space="preserve">The one on the left splits the smoking group further into the smoking </w:t>
      </w:r>
      <w:del w:id="132" w:author="Kinnari Chohan" w:date="2020-10-09T09:14:00Z">
        <w:r w:rsidR="005B5F67" w:rsidDel="00281A86">
          <w:delText>&amp;</w:delText>
        </w:r>
      </w:del>
      <w:ins w:id="133" w:author="Kinnari Chohan" w:date="2020-10-09T09:14:00Z">
        <w:r w:rsidR="00281A86">
          <w:t>and</w:t>
        </w:r>
      </w:ins>
      <w:r w:rsidR="005B5F67">
        <w:t xml:space="preserve"> high-oil diet group and the smoking but non-high oil diet group. The one on the right splits the non-smoking group further into the non-smoking </w:t>
      </w:r>
      <w:del w:id="134" w:author="Kinnari Chohan" w:date="2020-10-09T09:14:00Z">
        <w:r w:rsidR="005B5F67" w:rsidDel="00281A86">
          <w:delText>&amp;</w:delText>
        </w:r>
      </w:del>
      <w:ins w:id="135" w:author="Kinnari Chohan" w:date="2020-10-09T09:14:00Z">
        <w:r w:rsidR="00281A86">
          <w:t>and</w:t>
        </w:r>
      </w:ins>
      <w:r w:rsidR="005B5F67">
        <w:t xml:space="preserve"> high weight and non-smoking </w:t>
      </w:r>
      <w:del w:id="136" w:author="Kinnari Chohan" w:date="2020-10-09T09:14:00Z">
        <w:r w:rsidR="005B5F67" w:rsidDel="00281A86">
          <w:delText>&amp;</w:delText>
        </w:r>
      </w:del>
      <w:ins w:id="137" w:author="Kinnari Chohan" w:date="2020-10-09T09:14:00Z">
        <w:r w:rsidR="00281A86">
          <w:t>and</w:t>
        </w:r>
      </w:ins>
      <w:r w:rsidR="005B5F67">
        <w:t xml:space="preserve"> non-high weight groups. </w:t>
      </w:r>
    </w:p>
    <w:p w14:paraId="14A05316" w14:textId="37B10160" w:rsidR="0050094E" w:rsidRPr="00E97474" w:rsidRDefault="0050094E" w:rsidP="00281A86">
      <w:pPr>
        <w:pStyle w:val="L-Bullets"/>
        <w:rPr>
          <w:rFonts w:ascii="Arial" w:hAnsi="Arial"/>
          <w:b/>
          <w:shd w:val="clear" w:color="auto" w:fill="73FDD6"/>
        </w:rPr>
        <w:pPrChange w:id="138" w:author="Kinnari Chohan" w:date="2020-10-09T09:12:00Z">
          <w:pPr>
            <w:pStyle w:val="L-Numbers"/>
            <w:numPr>
              <w:numId w:val="44"/>
            </w:numPr>
          </w:pPr>
        </w:pPrChange>
      </w:pPr>
      <w:r w:rsidRPr="00281A86">
        <w:rPr>
          <w:rStyle w:val="P-Keyword"/>
          <w:rPrChange w:id="139" w:author="Kinnari Chohan" w:date="2020-10-09T09:16:00Z">
            <w:rPr>
              <w:rStyle w:val="P-Bold"/>
            </w:rPr>
          </w:rPrChange>
        </w:rPr>
        <w:t>Leaf Node</w:t>
      </w:r>
      <w:del w:id="140" w:author="Kinnari Chohan" w:date="2020-10-09T09:16:00Z">
        <w:r w:rsidRPr="00281A86" w:rsidDel="00281A86">
          <w:rPr>
            <w:rPrChange w:id="141" w:author="Kinnari Chohan" w:date="2020-10-09T09:16:00Z">
              <w:rPr>
                <w:rStyle w:val="P-Bold"/>
              </w:rPr>
            </w:rPrChange>
          </w:rPr>
          <w:delText xml:space="preserve">. </w:delText>
        </w:r>
      </w:del>
      <w:ins w:id="142" w:author="Kinnari Chohan" w:date="2020-10-09T09:16:00Z">
        <w:r w:rsidR="00281A86">
          <w:t xml:space="preserve">: </w:t>
        </w:r>
      </w:ins>
      <w:r>
        <w:t>A leaf node or a leaf is a node with only incoming arrows. A leaf node represents the final terminal of a classification process where</w:t>
      </w:r>
      <w:r w:rsidR="00586CF5">
        <w:t xml:space="preserve"> no further splitting is needed or </w:t>
      </w:r>
      <w:r w:rsidR="00586CF5" w:rsidRPr="0073550E">
        <w:rPr>
          <w:rStyle w:val="P-Italics"/>
          <w:rPrChange w:id="143" w:author="Kinnari Chohan" w:date="2020-10-09T09:17:00Z">
            <w:rPr>
              <w:rStyle w:val="P-Bold"/>
            </w:rPr>
          </w:rPrChange>
        </w:rPr>
        <w:t>allowed</w:t>
      </w:r>
      <w:r w:rsidR="00586CF5">
        <w:t xml:space="preserve">. For example, the node at the bottom left is a leaf which indicates that people who smoke and have high oil diet are classified to have high risk of stroke. It is not necessary for a leaf to only contain </w:t>
      </w:r>
      <w:r w:rsidR="00F23907">
        <w:t xml:space="preserve">pure results. In this case, it </w:t>
      </w:r>
      <w:r w:rsidR="00F23907">
        <w:lastRenderedPageBreak/>
        <w:t xml:space="preserve">is </w:t>
      </w:r>
      <w:del w:id="144" w:author="Kinnari Chohan" w:date="2020-10-09T09:17:00Z">
        <w:r w:rsidR="00F23907" w:rsidDel="0073550E">
          <w:delText xml:space="preserve">OK </w:delText>
        </w:r>
      </w:del>
      <w:ins w:id="145" w:author="Kinnari Chohan" w:date="2020-10-09T09:17:00Z">
        <w:r w:rsidR="0073550E">
          <w:t>alright</w:t>
        </w:r>
        <w:r w:rsidR="0073550E">
          <w:t xml:space="preserve"> </w:t>
        </w:r>
      </w:ins>
      <w:r w:rsidR="00F23907">
        <w:t xml:space="preserve">to have low </w:t>
      </w:r>
      <w:r w:rsidR="00D14EAF">
        <w:t xml:space="preserve">stroke risk and high stroke risk people in the leaf. What we optimized is the </w:t>
      </w:r>
      <w:r w:rsidR="00D14EAF" w:rsidRPr="006B13D2">
        <w:rPr>
          <w:rStyle w:val="P-Italics"/>
        </w:rPr>
        <w:t>pureness</w:t>
      </w:r>
      <w:r w:rsidR="00D14EAF">
        <w:t xml:space="preserve"> of the </w:t>
      </w:r>
      <w:r w:rsidR="006B13D2">
        <w:t xml:space="preserve">classes in the node. </w:t>
      </w:r>
      <w:r w:rsidR="00E13BEA">
        <w:t xml:space="preserve">The label for the records in a leaf node is the </w:t>
      </w:r>
      <w:r w:rsidR="00E13BEA" w:rsidRPr="0073550E">
        <w:rPr>
          <w:rStyle w:val="P-Italics"/>
          <w:rPrChange w:id="146" w:author="Kinnari Chohan" w:date="2020-10-09T09:17:00Z">
            <w:rPr/>
          </w:rPrChange>
        </w:rPr>
        <w:t>majority label</w:t>
      </w:r>
      <w:r w:rsidR="00E13BEA">
        <w:t xml:space="preserve">. </w:t>
      </w:r>
      <w:commentRangeStart w:id="147"/>
      <w:r w:rsidR="00E13BEA">
        <w:t>If there is a tie, a common solution is to pick a random one of the tied candidates</w:t>
      </w:r>
      <w:commentRangeEnd w:id="147"/>
      <w:r w:rsidR="0073550E">
        <w:rPr>
          <w:rStyle w:val="CommentReference"/>
          <w:rFonts w:eastAsiaTheme="minorHAnsi"/>
          <w:lang w:val="en-US"/>
        </w:rPr>
        <w:commentReference w:id="147"/>
      </w:r>
      <w:r w:rsidR="00E13BEA">
        <w:t>.</w:t>
      </w:r>
    </w:p>
    <w:p w14:paraId="7ED84ADB" w14:textId="4B584498" w:rsidR="00F92907" w:rsidRPr="00E97474" w:rsidRDefault="00F92907" w:rsidP="00281A86">
      <w:pPr>
        <w:pStyle w:val="L-Bullets"/>
        <w:rPr>
          <w:rFonts w:ascii="Arial" w:hAnsi="Arial"/>
          <w:b/>
          <w:shd w:val="clear" w:color="auto" w:fill="73FDD6"/>
        </w:rPr>
        <w:pPrChange w:id="148" w:author="Kinnari Chohan" w:date="2020-10-09T09:12:00Z">
          <w:pPr>
            <w:pStyle w:val="L-Numbers"/>
            <w:numPr>
              <w:numId w:val="44"/>
            </w:numPr>
          </w:pPr>
        </w:pPrChange>
      </w:pPr>
      <w:r w:rsidRPr="00155B33">
        <w:rPr>
          <w:rStyle w:val="P-Keyword"/>
          <w:rPrChange w:id="149" w:author="Kinnari Chohan" w:date="2020-10-09T09:18:00Z">
            <w:rPr>
              <w:rStyle w:val="P-Bold"/>
            </w:rPr>
          </w:rPrChange>
        </w:rPr>
        <w:t>Parent Node and Children Node</w:t>
      </w:r>
      <w:del w:id="150" w:author="Kinnari Chohan" w:date="2020-10-09T09:18:00Z">
        <w:r w:rsidRPr="00F92907" w:rsidDel="00155B33">
          <w:delText>.</w:delText>
        </w:r>
        <w:r w:rsidDel="00155B33">
          <w:delText xml:space="preserve"> </w:delText>
        </w:r>
      </w:del>
      <w:ins w:id="151" w:author="Kinnari Chohan" w:date="2020-10-09T09:18:00Z">
        <w:r w:rsidR="00155B33">
          <w:t>:</w:t>
        </w:r>
        <w:r w:rsidR="00155B33">
          <w:t xml:space="preserve"> </w:t>
        </w:r>
      </w:ins>
      <w:r>
        <w:t>A node at the start of arrow</w:t>
      </w:r>
      <w:r w:rsidR="00175F08">
        <w:t>s</w:t>
      </w:r>
      <w:r>
        <w:t xml:space="preserve"> is the parent node of the node</w:t>
      </w:r>
      <w:r w:rsidR="00175F08">
        <w:t>s</w:t>
      </w:r>
      <w:r>
        <w:t xml:space="preserve"> at the end of </w:t>
      </w:r>
      <w:r w:rsidR="00175F08">
        <w:t>arrows, which are called children node</w:t>
      </w:r>
      <w:r>
        <w:t>.</w:t>
      </w:r>
      <w:r w:rsidR="00175F08">
        <w:t xml:space="preserve"> A node can be simultaneously </w:t>
      </w:r>
      <w:ins w:id="152" w:author="Michael Hansen" w:date="2020-09-28T18:56:00Z">
        <w:r w:rsidR="005C49EE">
          <w:t xml:space="preserve">a </w:t>
        </w:r>
      </w:ins>
      <w:r w:rsidR="00175F08">
        <w:t xml:space="preserve">parent node and </w:t>
      </w:r>
      <w:ins w:id="153" w:author="Michael Hansen" w:date="2020-09-28T18:57:00Z">
        <w:r w:rsidR="005C49EE">
          <w:t xml:space="preserve">a </w:t>
        </w:r>
      </w:ins>
      <w:commentRangeStart w:id="154"/>
      <w:r w:rsidR="00175F08">
        <w:t>child</w:t>
      </w:r>
      <w:del w:id="155" w:author="Michael Hansen" w:date="2020-09-28T18:57:00Z">
        <w:r w:rsidR="00175F08" w:rsidDel="005C49EE">
          <w:delText>ren</w:delText>
        </w:r>
      </w:del>
      <w:r w:rsidR="00175F08">
        <w:t xml:space="preserve"> </w:t>
      </w:r>
      <w:commentRangeEnd w:id="154"/>
      <w:r w:rsidR="00155B33">
        <w:rPr>
          <w:rStyle w:val="CommentReference"/>
          <w:rFonts w:eastAsiaTheme="minorHAnsi"/>
          <w:lang w:val="en-US"/>
        </w:rPr>
        <w:commentReference w:id="154"/>
      </w:r>
      <w:r w:rsidR="00175F08">
        <w:t xml:space="preserve">node, except the root node and the leaf. </w:t>
      </w:r>
      <w:del w:id="156" w:author="Kinnari Chohan" w:date="2020-10-09T09:19:00Z">
        <w:r w:rsidR="00175F08" w:rsidDel="00AC5DB8">
          <w:delText xml:space="preserve"> </w:delText>
        </w:r>
      </w:del>
      <w:r w:rsidR="00175F08">
        <w:t>The process of determining which feature</w:t>
      </w:r>
      <w:del w:id="157" w:author="Kinnari Chohan" w:date="2020-10-09T09:19:00Z">
        <w:r w:rsidR="00175F08" w:rsidDel="00AC5DB8">
          <w:delText>/</w:delText>
        </w:r>
      </w:del>
      <w:ins w:id="158" w:author="Kinnari Chohan" w:date="2020-10-09T09:19:00Z">
        <w:r w:rsidR="00AC5DB8">
          <w:t xml:space="preserve"> or </w:t>
        </w:r>
      </w:ins>
      <w:r w:rsidR="00175F08">
        <w:t xml:space="preserve">criteria to use to generate children nodes is called </w:t>
      </w:r>
      <w:r w:rsidR="00175F08" w:rsidRPr="00AC5DB8">
        <w:rPr>
          <w:rStyle w:val="P-Italics"/>
          <w:rPrChange w:id="159" w:author="Kinnari Chohan" w:date="2020-10-09T09:19:00Z">
            <w:rPr>
              <w:rStyle w:val="P-Bold"/>
            </w:rPr>
          </w:rPrChange>
        </w:rPr>
        <w:t>splitting</w:t>
      </w:r>
      <w:r w:rsidR="00175F08">
        <w:t>. It is common practice to do binary splitting</w:t>
      </w:r>
      <w:ins w:id="160" w:author="Michael Hansen" w:date="2020-09-28T18:57:00Z">
        <w:r w:rsidR="005C49EE">
          <w:t>,</w:t>
        </w:r>
      </w:ins>
      <w:r w:rsidR="00175F08">
        <w:t xml:space="preserve"> which means a parent node will have two </w:t>
      </w:r>
      <w:commentRangeStart w:id="161"/>
      <w:r w:rsidR="00175F08">
        <w:t>child</w:t>
      </w:r>
      <w:del w:id="162" w:author="Michael Hansen" w:date="2020-09-28T18:57:00Z">
        <w:r w:rsidR="00175F08" w:rsidDel="005C49EE">
          <w:delText>ren</w:delText>
        </w:r>
      </w:del>
      <w:r w:rsidR="00175F08">
        <w:t xml:space="preserve"> </w:t>
      </w:r>
      <w:commentRangeEnd w:id="161"/>
      <w:r w:rsidR="00AC5DB8">
        <w:rPr>
          <w:rStyle w:val="CommentReference"/>
          <w:rFonts w:eastAsiaTheme="minorHAnsi"/>
          <w:lang w:val="en-US"/>
        </w:rPr>
        <w:commentReference w:id="161"/>
      </w:r>
      <w:r w:rsidR="00175F08">
        <w:t>nodes.</w:t>
      </w:r>
    </w:p>
    <w:p w14:paraId="27E17CDE" w14:textId="6763987B" w:rsidR="00182A27" w:rsidRPr="0050094E" w:rsidRDefault="00182A27" w:rsidP="00281A86">
      <w:pPr>
        <w:pStyle w:val="L-Bullets"/>
        <w:rPr>
          <w:rStyle w:val="P-Bold"/>
        </w:rPr>
        <w:pPrChange w:id="163" w:author="Kinnari Chohan" w:date="2020-10-09T09:12:00Z">
          <w:pPr>
            <w:pStyle w:val="L-Numbers"/>
            <w:numPr>
              <w:numId w:val="44"/>
            </w:numPr>
          </w:pPr>
        </w:pPrChange>
      </w:pPr>
      <w:r w:rsidRPr="0093764B">
        <w:rPr>
          <w:rStyle w:val="P-Keyword"/>
          <w:rPrChange w:id="164" w:author="Kinnari Chohan" w:date="2020-10-09T09:19:00Z">
            <w:rPr>
              <w:rStyle w:val="P-Bold"/>
            </w:rPr>
          </w:rPrChange>
        </w:rPr>
        <w:t>Depth and Pruning</w:t>
      </w:r>
      <w:del w:id="165" w:author="Kinnari Chohan" w:date="2020-10-09T09:19:00Z">
        <w:r w:rsidR="001853AB" w:rsidRPr="0093764B" w:rsidDel="0093764B">
          <w:rPr>
            <w:rStyle w:val="P-Keyword"/>
            <w:rPrChange w:id="166" w:author="Kinnari Chohan" w:date="2020-10-09T09:19:00Z">
              <w:rPr/>
            </w:rPrChange>
          </w:rPr>
          <w:delText>.</w:delText>
        </w:r>
        <w:r w:rsidR="001853AB" w:rsidDel="0093764B">
          <w:delText xml:space="preserve"> </w:delText>
        </w:r>
      </w:del>
      <w:ins w:id="167" w:author="Kinnari Chohan" w:date="2020-10-09T09:19:00Z">
        <w:r w:rsidR="0093764B">
          <w:t>:</w:t>
        </w:r>
        <w:r w:rsidR="0093764B">
          <w:t xml:space="preserve"> </w:t>
        </w:r>
      </w:ins>
      <w:r w:rsidR="001853AB">
        <w:t xml:space="preserve">The depth of a decision tree is </w:t>
      </w:r>
      <w:r w:rsidR="00C61F65">
        <w:t>defined as the length of the chain from the root node to the furthest leaf. In the stroke risk case, the depth is</w:t>
      </w:r>
      <w:r w:rsidR="006662AF">
        <w:t xml:space="preserve"> </w:t>
      </w:r>
      <w:r w:rsidR="00381883">
        <w:t>2</w:t>
      </w:r>
      <w:r w:rsidR="006662AF">
        <w:t xml:space="preserve">. </w:t>
      </w:r>
      <w:r w:rsidR="00403595">
        <w:t xml:space="preserve">It is not necessary for a decision tree to be balanced. One branch of the tree can have a bigger depth of </w:t>
      </w:r>
      <w:r w:rsidR="00807917" w:rsidRPr="00E97474">
        <w:rPr>
          <w:rFonts w:eastAsia="DengXian"/>
          <w:lang w:val="en-US" w:eastAsia="zh-CN"/>
        </w:rPr>
        <w:t xml:space="preserve">another branch if accuracy requires. The operation of removing children nodes, including </w:t>
      </w:r>
      <w:commentRangeStart w:id="168"/>
      <w:r w:rsidR="00807917" w:rsidRPr="00E97474">
        <w:rPr>
          <w:rFonts w:eastAsia="DengXian"/>
          <w:lang w:val="en-US" w:eastAsia="zh-CN"/>
        </w:rPr>
        <w:t xml:space="preserve">grandchildren </w:t>
      </w:r>
      <w:commentRangeEnd w:id="168"/>
      <w:r w:rsidR="0093764B">
        <w:rPr>
          <w:rStyle w:val="CommentReference"/>
          <w:rFonts w:eastAsiaTheme="minorHAnsi"/>
          <w:lang w:val="en-US"/>
        </w:rPr>
        <w:commentReference w:id="168"/>
      </w:r>
      <w:r w:rsidR="00807917" w:rsidRPr="00E97474">
        <w:rPr>
          <w:rFonts w:eastAsia="DengXian"/>
          <w:lang w:val="en-US" w:eastAsia="zh-CN"/>
        </w:rPr>
        <w:t>nodes and more, is called pruning</w:t>
      </w:r>
      <w:r w:rsidR="00C47122" w:rsidRPr="00E97474">
        <w:rPr>
          <w:rFonts w:eastAsia="DengXian"/>
          <w:lang w:val="en-US" w:eastAsia="zh-CN"/>
        </w:rPr>
        <w:t xml:space="preserve">, just like pruning a </w:t>
      </w:r>
      <w:commentRangeStart w:id="169"/>
      <w:r w:rsidR="00C47122" w:rsidRPr="00E97474">
        <w:rPr>
          <w:rFonts w:eastAsia="DengXian"/>
          <w:lang w:val="en-US" w:eastAsia="zh-CN"/>
        </w:rPr>
        <w:t>biological tree</w:t>
      </w:r>
      <w:commentRangeEnd w:id="169"/>
      <w:r w:rsidR="00B01C44">
        <w:rPr>
          <w:rStyle w:val="CommentReference"/>
          <w:rFonts w:eastAsiaTheme="minorHAnsi"/>
          <w:lang w:val="en-US"/>
        </w:rPr>
        <w:commentReference w:id="169"/>
      </w:r>
      <w:r w:rsidR="00C47122" w:rsidRPr="00E97474">
        <w:rPr>
          <w:rFonts w:eastAsia="DengXian"/>
          <w:lang w:val="en-US" w:eastAsia="zh-CN"/>
        </w:rPr>
        <w:t>.</w:t>
      </w:r>
    </w:p>
    <w:p w14:paraId="1749C78E" w14:textId="77777777" w:rsidR="00281A86" w:rsidRDefault="00281A86" w:rsidP="00281A86">
      <w:pPr>
        <w:pStyle w:val="P-CalloutHeading"/>
        <w:rPr>
          <w:ins w:id="170" w:author="Kinnari Chohan" w:date="2020-10-09T09:12:00Z"/>
        </w:rPr>
        <w:pPrChange w:id="171" w:author="Kinnari Chohan" w:date="2020-10-09T09:12:00Z">
          <w:pPr>
            <w:pStyle w:val="P-Callout"/>
          </w:pPr>
        </w:pPrChange>
      </w:pPr>
      <w:ins w:id="172" w:author="Kinnari Chohan" w:date="2020-10-09T09:12:00Z">
        <w:r>
          <w:t>Note</w:t>
        </w:r>
      </w:ins>
    </w:p>
    <w:p w14:paraId="59525993" w14:textId="57B3A28D" w:rsidR="00462CE3" w:rsidRDefault="003831A4" w:rsidP="009D78DB">
      <w:pPr>
        <w:pStyle w:val="P-Callout"/>
      </w:pPr>
      <w:del w:id="173" w:author="Kinnari Chohan" w:date="2020-10-09T09:20:00Z">
        <w:r w:rsidDel="00515988">
          <w:delText>One</w:delText>
        </w:r>
        <w:r w:rsidR="00C42D11" w:rsidDel="00515988">
          <w:delText xml:space="preserve"> good thing about</w:delText>
        </w:r>
      </w:del>
      <w:ins w:id="174" w:author="Kinnari Chohan" w:date="2020-10-09T09:22:00Z">
        <w:r w:rsidR="009B0318">
          <w:t>One of the benefits</w:t>
        </w:r>
      </w:ins>
      <w:ins w:id="175" w:author="Kinnari Chohan" w:date="2020-10-09T09:20:00Z">
        <w:r w:rsidR="00515988">
          <w:t xml:space="preserve"> of</w:t>
        </w:r>
      </w:ins>
      <w:r w:rsidR="00C42D11">
        <w:t xml:space="preserve"> </w:t>
      </w:r>
      <w:ins w:id="176" w:author="Michael Hansen" w:date="2020-09-28T18:58:00Z">
        <w:r w:rsidR="005C49EE">
          <w:t xml:space="preserve">a </w:t>
        </w:r>
      </w:ins>
      <w:r w:rsidR="00C42D11">
        <w:t xml:space="preserve">decision tree is </w:t>
      </w:r>
      <w:r w:rsidR="00A97355">
        <w:t>its universality. T</w:t>
      </w:r>
      <w:r w:rsidR="00C42D11">
        <w:t>he features don’t necessarily take discrete values</w:t>
      </w:r>
      <w:del w:id="177" w:author="Kinnari Chohan" w:date="2020-10-09T09:21:00Z">
        <w:r w:rsidR="00C42D11" w:rsidDel="00515988">
          <w:delText xml:space="preserve">, </w:delText>
        </w:r>
      </w:del>
      <w:ins w:id="178" w:author="Kinnari Chohan" w:date="2020-10-09T09:21:00Z">
        <w:r w:rsidR="00515988">
          <w:t>;</w:t>
        </w:r>
        <w:r w:rsidR="00515988">
          <w:t xml:space="preserve"> </w:t>
        </w:r>
      </w:ins>
      <w:r w:rsidR="004C2305">
        <w:t xml:space="preserve">they can also take continuous numerical values. For example, if </w:t>
      </w:r>
      <w:del w:id="179" w:author="Kinnari Chohan" w:date="2020-10-09T09:21:00Z">
        <w:r w:rsidR="004C2305" w:rsidDel="00515988">
          <w:delText xml:space="preserve">the </w:delText>
        </w:r>
      </w:del>
      <w:r w:rsidR="004C2305">
        <w:t>weight is replaced with continuous numerical values</w:t>
      </w:r>
      <w:r w:rsidR="00A50041">
        <w:t xml:space="preserve">, the </w:t>
      </w:r>
      <w:r w:rsidR="00592F39">
        <w:t xml:space="preserve">splitting on high weight or not will be replaced by a node with criteria like </w:t>
      </w:r>
      <w:r w:rsidR="00592F39" w:rsidRPr="00515988">
        <w:rPr>
          <w:rStyle w:val="P-Italics"/>
          <w:rPrChange w:id="180" w:author="Kinnari Chohan" w:date="2020-10-09T09:21:00Z">
            <w:rPr>
              <w:rStyle w:val="P-Bold"/>
            </w:rPr>
          </w:rPrChange>
        </w:rPr>
        <w:t>weight &gt; 200 pounds</w:t>
      </w:r>
      <w:r w:rsidR="00592F39">
        <w:t xml:space="preserve">? </w:t>
      </w:r>
    </w:p>
    <w:p w14:paraId="1012D242" w14:textId="2913C246" w:rsidR="00E944D3" w:rsidRDefault="00462CE3" w:rsidP="0098219F">
      <w:r>
        <w:t>Now, let’s go over the advantages of decision trees</w:t>
      </w:r>
      <w:del w:id="181" w:author="Kinnari Chohan" w:date="2020-10-09T09:21:00Z">
        <w:r w:rsidDel="009B0318">
          <w:delText xml:space="preserve">. </w:delText>
        </w:r>
      </w:del>
      <w:ins w:id="182" w:author="Kinnari Chohan" w:date="2020-10-09T09:21:00Z">
        <w:r w:rsidR="009B0318">
          <w:t>:</w:t>
        </w:r>
        <w:r w:rsidR="009B0318">
          <w:t xml:space="preserve"> </w:t>
        </w:r>
      </w:ins>
    </w:p>
    <w:p w14:paraId="7CC20580" w14:textId="7610AF19" w:rsidR="00E944D3" w:rsidDel="009B0318" w:rsidRDefault="00E944D3" w:rsidP="0098219F">
      <w:pPr>
        <w:rPr>
          <w:del w:id="183" w:author="Kinnari Chohan" w:date="2020-10-09T09:21:00Z"/>
        </w:rPr>
      </w:pPr>
    </w:p>
    <w:p w14:paraId="5C5F0706" w14:textId="08B499E7" w:rsidR="00462CE3" w:rsidRDefault="00462CE3" w:rsidP="009B0318">
      <w:pPr>
        <w:pStyle w:val="L-Bullets"/>
        <w:pPrChange w:id="184" w:author="Kinnari Chohan" w:date="2020-10-09T09:21:00Z">
          <w:pPr>
            <w:pStyle w:val="L-Numbers"/>
            <w:numPr>
              <w:numId w:val="45"/>
            </w:numPr>
          </w:pPr>
        </w:pPrChange>
      </w:pPr>
      <w:r>
        <w:t>The biggest advantage of decision tree</w:t>
      </w:r>
      <w:ins w:id="185" w:author="Michael Hansen" w:date="2020-09-28T19:00:00Z">
        <w:r w:rsidR="005C49EE">
          <w:t>s</w:t>
        </w:r>
      </w:ins>
      <w:r>
        <w:t xml:space="preserve"> is th</w:t>
      </w:r>
      <w:ins w:id="186" w:author="Michael Hansen" w:date="2020-09-28T19:01:00Z">
        <w:r w:rsidR="005C49EE">
          <w:t xml:space="preserve">ey are </w:t>
        </w:r>
      </w:ins>
      <w:del w:id="187" w:author="Michael Hansen" w:date="2020-09-28T19:01:00Z">
        <w:r w:rsidDel="005C49EE">
          <w:delText>at it is</w:delText>
        </w:r>
      </w:del>
      <w:r>
        <w:t xml:space="preserve"> </w:t>
      </w:r>
      <w:r w:rsidRPr="009B0318">
        <w:rPr>
          <w:rStyle w:val="P-Italics"/>
          <w:rPrChange w:id="188" w:author="Kinnari Chohan" w:date="2020-10-09T09:22:00Z">
            <w:rPr>
              <w:rStyle w:val="P-Bold"/>
            </w:rPr>
          </w:rPrChange>
        </w:rPr>
        <w:t>easy to understand</w:t>
      </w:r>
      <w:r>
        <w:t xml:space="preserve">. For a person without any statistics or machine learning background, </w:t>
      </w:r>
      <w:del w:id="189" w:author="Michael Hansen" w:date="2020-09-28T19:01:00Z">
        <w:r w:rsidR="00E944D3" w:rsidDel="005C49EE">
          <w:delText>the</w:delText>
        </w:r>
      </w:del>
      <w:r w:rsidR="00E944D3">
        <w:t xml:space="preserve"> decision tree</w:t>
      </w:r>
      <w:ins w:id="190" w:author="Michael Hansen" w:date="2020-09-28T19:01:00Z">
        <w:r w:rsidR="005C49EE">
          <w:t>s</w:t>
        </w:r>
      </w:ins>
      <w:r w:rsidR="00E944D3">
        <w:t xml:space="preserve"> </w:t>
      </w:r>
      <w:ins w:id="191" w:author="Michael Hansen" w:date="2020-09-28T19:01:00Z">
        <w:r w:rsidR="005C49EE">
          <w:t>are</w:t>
        </w:r>
      </w:ins>
      <w:del w:id="192" w:author="Michael Hansen" w:date="2020-09-28T19:01:00Z">
        <w:r w:rsidR="00E944D3" w:rsidDel="005C49EE">
          <w:delText>is</w:delText>
        </w:r>
      </w:del>
      <w:r w:rsidR="00E944D3">
        <w:t xml:space="preserve"> </w:t>
      </w:r>
      <w:del w:id="193" w:author="Michael Hansen" w:date="2020-09-28T19:01:00Z">
        <w:r w:rsidR="00E944D3" w:rsidDel="005C49EE">
          <w:delText xml:space="preserve">probably </w:delText>
        </w:r>
      </w:del>
      <w:r w:rsidR="00E944D3">
        <w:t>the easiest classification algorithm</w:t>
      </w:r>
      <w:ins w:id="194" w:author="Michael Hansen" w:date="2020-09-28T19:01:00Z">
        <w:r w:rsidR="005C49EE">
          <w:t>s</w:t>
        </w:r>
      </w:ins>
      <w:r w:rsidR="00E944D3">
        <w:t xml:space="preserve"> to understand. </w:t>
      </w:r>
    </w:p>
    <w:p w14:paraId="156877B4" w14:textId="74EF2357" w:rsidR="00E944D3" w:rsidRDefault="00E944D3" w:rsidP="009B0318">
      <w:pPr>
        <w:pStyle w:val="L-Bullets"/>
        <w:pPrChange w:id="195" w:author="Kinnari Chohan" w:date="2020-10-09T09:21:00Z">
          <w:pPr>
            <w:pStyle w:val="L-Numbers"/>
            <w:numPr>
              <w:numId w:val="45"/>
            </w:numPr>
          </w:pPr>
        </w:pPrChange>
      </w:pPr>
      <w:r>
        <w:rPr>
          <w:rFonts w:hint="eastAsia"/>
        </w:rPr>
        <w:t>T</w:t>
      </w:r>
      <w:r>
        <w:t xml:space="preserve">he decision tree is </w:t>
      </w:r>
      <w:r w:rsidRPr="009B0318">
        <w:rPr>
          <w:rStyle w:val="P-Italics"/>
          <w:rPrChange w:id="196" w:author="Kinnari Chohan" w:date="2020-10-09T09:23:00Z">
            <w:rPr>
              <w:rStyle w:val="P-Bold"/>
            </w:rPr>
          </w:rPrChange>
        </w:rPr>
        <w:t>not sensitive to data preprocessing and data incompletion</w:t>
      </w:r>
      <w:r>
        <w:t xml:space="preserve">. For many machine learning algorithms, data preprocessing is vital. For example, the unit of feature in gram or kilogram will influence the </w:t>
      </w:r>
      <w:r w:rsidR="00977250">
        <w:t>coefficient values</w:t>
      </w:r>
      <w:r>
        <w:t xml:space="preserve"> of logistic regression. However, </w:t>
      </w:r>
      <w:r w:rsidR="00965573">
        <w:t>decision tree</w:t>
      </w:r>
      <w:r w:rsidR="00977250">
        <w:t xml:space="preserve">s are not sensitive to the data preprocessing. The selection of the criteria will adjust automatically when the scale of the original data </w:t>
      </w:r>
      <w:r w:rsidR="00977250">
        <w:lastRenderedPageBreak/>
        <w:t xml:space="preserve">changes, but the splitting results will </w:t>
      </w:r>
      <w:del w:id="197" w:author="Kinnari Chohan" w:date="2020-10-09T09:28:00Z">
        <w:r w:rsidR="00977250" w:rsidDel="00B01C44">
          <w:delText xml:space="preserve">be </w:delText>
        </w:r>
      </w:del>
      <w:ins w:id="198" w:author="Kinnari Chohan" w:date="2020-10-09T09:28:00Z">
        <w:r w:rsidR="00B01C44">
          <w:t>remain</w:t>
        </w:r>
        <w:r w:rsidR="00B01C44">
          <w:t xml:space="preserve"> </w:t>
        </w:r>
      </w:ins>
      <w:r w:rsidR="00977250">
        <w:t>unchanged. If we apply logistic regression on the stroke risk data, a missing value of a feature will break the algorithm. However, decision tree</w:t>
      </w:r>
      <w:ins w:id="199" w:author="Michael Hansen" w:date="2020-09-28T19:02:00Z">
        <w:r w:rsidR="005C49EE">
          <w:t>s</w:t>
        </w:r>
      </w:ins>
      <w:r w:rsidR="00977250">
        <w:t xml:space="preserve"> </w:t>
      </w:r>
      <w:ins w:id="200" w:author="Michael Hansen" w:date="2020-09-28T19:02:00Z">
        <w:r w:rsidR="005C49EE">
          <w:t>are</w:t>
        </w:r>
      </w:ins>
      <w:del w:id="201" w:author="Michael Hansen" w:date="2020-09-28T19:02:00Z">
        <w:r w:rsidR="00977250" w:rsidDel="005C49EE">
          <w:delText>is</w:delText>
        </w:r>
      </w:del>
      <w:r w:rsidR="00977250">
        <w:t xml:space="preserve"> more robust</w:t>
      </w:r>
      <w:r w:rsidR="00105402">
        <w:t xml:space="preserve"> to achieve relatively stable result. For example, if a person who doesn’t smoke misses the weight data, he or she can be classified into the low risk or middle risk groups randomly (</w:t>
      </w:r>
      <w:del w:id="202" w:author="Kinnari Chohan" w:date="2020-10-09T09:27:00Z">
        <w:r w:rsidR="00105402" w:rsidDel="00B01C44">
          <w:delText xml:space="preserve"> </w:delText>
        </w:r>
      </w:del>
      <w:r w:rsidR="00105402">
        <w:t>of course there are better ways to decide</w:t>
      </w:r>
      <w:ins w:id="203" w:author="Kinnari Chohan" w:date="2020-10-09T09:29:00Z">
        <w:r w:rsidR="00B01C44">
          <w:t>,</w:t>
        </w:r>
      </w:ins>
      <w:del w:id="204" w:author="Kinnari Chohan" w:date="2020-10-09T09:29:00Z">
        <w:r w:rsidR="00105402" w:rsidDel="00B01C44">
          <w:delText xml:space="preserve"> </w:delText>
        </w:r>
      </w:del>
      <w:ins w:id="205" w:author="Kinnari Chohan" w:date="2020-10-09T09:29:00Z">
        <w:r w:rsidR="00B01C44">
          <w:t xml:space="preserve"> </w:t>
        </w:r>
      </w:ins>
      <w:r w:rsidR="00105402">
        <w:t>like select the mode of records similar to it), but he or she won’t be classified into high risk groups. This result is sometimes good enough for practical use.</w:t>
      </w:r>
    </w:p>
    <w:p w14:paraId="47FED45D" w14:textId="15534F39" w:rsidR="00105402" w:rsidRDefault="00F84FA7" w:rsidP="009B0318">
      <w:pPr>
        <w:pStyle w:val="L-Bullets"/>
        <w:pPrChange w:id="206" w:author="Kinnari Chohan" w:date="2020-10-09T09:21:00Z">
          <w:pPr>
            <w:pStyle w:val="L-Numbers"/>
            <w:numPr>
              <w:numId w:val="45"/>
            </w:numPr>
          </w:pPr>
        </w:pPrChange>
      </w:pPr>
      <w:r w:rsidRPr="00B01C44">
        <w:rPr>
          <w:rStyle w:val="P-Keyword"/>
          <w:rFonts w:hint="eastAsia"/>
          <w:rPrChange w:id="207" w:author="Kinnari Chohan" w:date="2020-10-09T09:29:00Z">
            <w:rPr>
              <w:rStyle w:val="P-Bold"/>
              <w:rFonts w:hint="eastAsia"/>
            </w:rPr>
          </w:rPrChange>
        </w:rPr>
        <w:t>E</w:t>
      </w:r>
      <w:r w:rsidRPr="00B01C44">
        <w:rPr>
          <w:rStyle w:val="P-Keyword"/>
          <w:rPrChange w:id="208" w:author="Kinnari Chohan" w:date="2020-10-09T09:29:00Z">
            <w:rPr>
              <w:rStyle w:val="P-Bold"/>
            </w:rPr>
          </w:rPrChange>
        </w:rPr>
        <w:t>xplainability</w:t>
      </w:r>
      <w:del w:id="209" w:author="Kinnari Chohan" w:date="2020-10-09T09:30:00Z">
        <w:r w:rsidDel="00B01C44">
          <w:delText xml:space="preserve">. </w:delText>
        </w:r>
      </w:del>
      <w:ins w:id="210" w:author="Kinnari Chohan" w:date="2020-10-09T09:30:00Z">
        <w:r w:rsidR="00B01C44">
          <w:t>:</w:t>
        </w:r>
        <w:r w:rsidR="00B01C44">
          <w:t xml:space="preserve"> </w:t>
        </w:r>
      </w:ins>
      <w:r>
        <w:t xml:space="preserve">When a decision tree is trained, you are not only getting a model, you also get a set of rules which you can explain to your boss or supervisor. </w:t>
      </w:r>
      <w:r w:rsidR="00E12308">
        <w:t>This is also wh</w:t>
      </w:r>
      <w:ins w:id="211" w:author="Michael Hansen" w:date="2020-09-28T19:03:00Z">
        <w:r w:rsidR="005C49EE">
          <w:t xml:space="preserve">y </w:t>
        </w:r>
      </w:ins>
      <w:del w:id="212" w:author="Michael Hansen" w:date="2020-09-28T19:03:00Z">
        <w:r w:rsidR="00E12308" w:rsidDel="005C49EE">
          <w:delText xml:space="preserve">at </w:delText>
        </w:r>
      </w:del>
      <w:r w:rsidR="00E12308">
        <w:t>I love the decision tree the most</w:t>
      </w:r>
      <w:del w:id="213" w:author="Kinnari Chohan" w:date="2020-10-09T09:30:00Z">
        <w:r w:rsidR="005862A1" w:rsidDel="00B01C44">
          <w:delText>: explainability</w:delText>
        </w:r>
      </w:del>
      <w:r w:rsidR="005862A1">
        <w:t>. The importance of features can also be extracted. For example, in general, the closer the feature is to the root, the more importan</w:t>
      </w:r>
      <w:ins w:id="214" w:author="Michael Hansen" w:date="2020-09-28T19:04:00Z">
        <w:r w:rsidR="005C49EE">
          <w:t>t</w:t>
        </w:r>
      </w:ins>
      <w:del w:id="215" w:author="Michael Hansen" w:date="2020-09-28T19:04:00Z">
        <w:r w:rsidR="005862A1" w:rsidDel="005C49EE">
          <w:delText>ce</w:delText>
        </w:r>
      </w:del>
      <w:r w:rsidR="005862A1">
        <w:t xml:space="preserve"> the feature is in the model. In the stroke risk example,</w:t>
      </w:r>
      <w:r w:rsidR="00A71F66">
        <w:t xml:space="preserve"> smoking is the root node which enjoys the highest feature importance.</w:t>
      </w:r>
      <w:r w:rsidR="00D70E8D">
        <w:t xml:space="preserve"> We will talk about how the positions of the features are decided in next chapter.</w:t>
      </w:r>
    </w:p>
    <w:p w14:paraId="4A91B755" w14:textId="3812EEA3" w:rsidR="00E944D3" w:rsidDel="00B01C44" w:rsidRDefault="00E944D3" w:rsidP="0098219F">
      <w:pPr>
        <w:rPr>
          <w:del w:id="216" w:author="Kinnari Chohan" w:date="2020-10-09T09:30:00Z"/>
        </w:rPr>
      </w:pPr>
    </w:p>
    <w:p w14:paraId="41C2789D" w14:textId="7A13893E" w:rsidR="006B3FAD" w:rsidRDefault="006B3FAD" w:rsidP="0098219F">
      <w:r>
        <w:rPr>
          <w:rFonts w:hint="eastAsia"/>
        </w:rPr>
        <w:t>N</w:t>
      </w:r>
      <w:r>
        <w:t xml:space="preserve">ow, let’s also talk about </w:t>
      </w:r>
      <w:commentRangeStart w:id="217"/>
      <w:r>
        <w:t xml:space="preserve">the </w:t>
      </w:r>
      <w:commentRangeEnd w:id="217"/>
      <w:r w:rsidR="009C2C2E">
        <w:rPr>
          <w:rStyle w:val="CommentReference"/>
        </w:rPr>
        <w:commentReference w:id="217"/>
      </w:r>
      <w:r>
        <w:t>disadvantages of the decision tree.</w:t>
      </w:r>
    </w:p>
    <w:p w14:paraId="5A84F92C" w14:textId="30EF224C" w:rsidR="00F739C5" w:rsidRDefault="00CF381C" w:rsidP="009B0318">
      <w:pPr>
        <w:pStyle w:val="L-Bullets"/>
        <w:pPrChange w:id="218" w:author="Kinnari Chohan" w:date="2020-10-09T09:22:00Z">
          <w:pPr>
            <w:pStyle w:val="L-Numbers"/>
            <w:numPr>
              <w:numId w:val="46"/>
            </w:numPr>
          </w:pPr>
        </w:pPrChange>
      </w:pPr>
      <w:r w:rsidRPr="00B01C44">
        <w:rPr>
          <w:rStyle w:val="P-Keyword"/>
          <w:rPrChange w:id="219" w:author="Kinnari Chohan" w:date="2020-10-09T09:30:00Z">
            <w:rPr>
              <w:rStyle w:val="P-Bold"/>
            </w:rPr>
          </w:rPrChange>
        </w:rPr>
        <w:t>It is e</w:t>
      </w:r>
      <w:r w:rsidR="00F739C5" w:rsidRPr="00B01C44">
        <w:rPr>
          <w:rStyle w:val="P-Keyword"/>
          <w:rPrChange w:id="220" w:author="Kinnari Chohan" w:date="2020-10-09T09:30:00Z">
            <w:rPr>
              <w:rStyle w:val="P-Bold"/>
            </w:rPr>
          </w:rPrChange>
        </w:rPr>
        <w:t>asy to overfit</w:t>
      </w:r>
      <w:del w:id="221" w:author="Kinnari Chohan" w:date="2020-10-09T09:30:00Z">
        <w:r w:rsidR="00F739C5" w:rsidDel="00B01C44">
          <w:delText xml:space="preserve">. </w:delText>
        </w:r>
      </w:del>
      <w:ins w:id="222" w:author="Kinnari Chohan" w:date="2020-10-09T09:30:00Z">
        <w:r w:rsidR="00B01C44">
          <w:t>:</w:t>
        </w:r>
        <w:r w:rsidR="00B01C44">
          <w:t xml:space="preserve"> </w:t>
        </w:r>
      </w:ins>
      <w:r w:rsidR="00F739C5">
        <w:t>Without control or penalization, decision trees can be very complex. How? Imag</w:t>
      </w:r>
      <w:ins w:id="223" w:author="Michael Hansen" w:date="2020-09-28T19:04:00Z">
        <w:r w:rsidR="005C49EE">
          <w:t>ine</w:t>
        </w:r>
      </w:ins>
      <w:del w:id="224" w:author="Michael Hansen" w:date="2020-09-28T19:04:00Z">
        <w:r w:rsidR="00F739C5" w:rsidDel="005C49EE">
          <w:delText>e</w:delText>
        </w:r>
      </w:del>
      <w:r w:rsidR="00F739C5">
        <w:t xml:space="preserve"> that unless there are two records with exact the same features but different outcome variable, the decision tree can actually build one leaf node for </w:t>
      </w:r>
      <w:r w:rsidR="008023E0" w:rsidRPr="008023E0">
        <w:rPr>
          <w:rStyle w:val="P-Italics"/>
        </w:rPr>
        <w:t>every</w:t>
      </w:r>
      <w:r w:rsidR="00F739C5">
        <w:t xml:space="preserve"> record to reach 100% accuracy on the training set!</w:t>
      </w:r>
      <w:r w:rsidR="008023E0">
        <w:t xml:space="preserve"> However, the model </w:t>
      </w:r>
      <w:r w:rsidR="005B52C3">
        <w:t xml:space="preserve">very likely </w:t>
      </w:r>
      <w:r w:rsidR="008023E0">
        <w:t xml:space="preserve">will not be generalized to </w:t>
      </w:r>
      <w:r w:rsidR="00786E79">
        <w:t>another data set.</w:t>
      </w:r>
      <w:r w:rsidR="00864ECE">
        <w:t xml:space="preserve"> Pruning is a common approach to remove over-complex sub-branches. There are also constraints on the splitting step, which we will discuss soon.</w:t>
      </w:r>
    </w:p>
    <w:p w14:paraId="78B66B67" w14:textId="30D8D4D4" w:rsidR="00CB0961" w:rsidRDefault="00A1452B" w:rsidP="009B0318">
      <w:pPr>
        <w:pStyle w:val="L-Bullets"/>
        <w:pPrChange w:id="225" w:author="Kinnari Chohan" w:date="2020-10-09T09:22:00Z">
          <w:pPr>
            <w:pStyle w:val="L-Numbers"/>
            <w:numPr>
              <w:numId w:val="46"/>
            </w:numPr>
          </w:pPr>
        </w:pPrChange>
      </w:pPr>
      <w:r>
        <w:rPr>
          <w:rStyle w:val="P-Bold"/>
        </w:rPr>
        <w:t xml:space="preserve">Greedy approach </w:t>
      </w:r>
      <w:r w:rsidR="00BB1ADF">
        <w:rPr>
          <w:rStyle w:val="P-Bold"/>
        </w:rPr>
        <w:t>not necessarily give</w:t>
      </w:r>
      <w:ins w:id="226" w:author="Michael Hansen" w:date="2020-09-28T19:06:00Z">
        <w:r w:rsidR="009F10D8">
          <w:rPr>
            <w:rStyle w:val="P-Bold"/>
          </w:rPr>
          <w:t>s</w:t>
        </w:r>
      </w:ins>
      <w:r w:rsidR="00BB1ADF">
        <w:rPr>
          <w:rStyle w:val="P-Bold"/>
        </w:rPr>
        <w:t xml:space="preserve"> </w:t>
      </w:r>
      <w:r>
        <w:rPr>
          <w:rStyle w:val="P-Bold"/>
        </w:rPr>
        <w:t>the best</w:t>
      </w:r>
      <w:r w:rsidR="00BB1ADF">
        <w:rPr>
          <w:rStyle w:val="P-Bold"/>
        </w:rPr>
        <w:t xml:space="preserve"> model</w:t>
      </w:r>
      <w:r w:rsidRPr="00A1452B">
        <w:t>.</w:t>
      </w:r>
      <w:r>
        <w:t xml:space="preserve"> </w:t>
      </w:r>
      <w:r w:rsidR="002411DA">
        <w:t xml:space="preserve">A single decision tree </w:t>
      </w:r>
      <w:r w:rsidR="00102D67">
        <w:t xml:space="preserve">is </w:t>
      </w:r>
      <w:r w:rsidR="00BB1ADF">
        <w:t>built by greedily select</w:t>
      </w:r>
      <w:ins w:id="227" w:author="Michael Hansen" w:date="2020-09-28T19:06:00Z">
        <w:r w:rsidR="009F10D8">
          <w:t>ing</w:t>
        </w:r>
      </w:ins>
      <w:r w:rsidR="00BB1ADF">
        <w:t xml:space="preserve"> the best splitting feature sequentially. </w:t>
      </w:r>
      <w:r w:rsidR="00DC5066">
        <w:t>A</w:t>
      </w:r>
      <w:r w:rsidR="00BB1ADF">
        <w:t>s a combination problem with exponential number of possibilities</w:t>
      </w:r>
      <w:r w:rsidR="00DC5066">
        <w:t>, greedy approach doesn’t necessarily give the best model. In most cases, this isn’t a problem. In some cases, a small change in the training dataset might generate a completely different decision tree and give a different set of rules. Make sure you double check it before presenting it to your boss!</w:t>
      </w:r>
    </w:p>
    <w:p w14:paraId="2056D196" w14:textId="3DB327DB" w:rsidR="00BA2374" w:rsidRDefault="00BA2374" w:rsidP="00E97474">
      <w:pPr>
        <w:pStyle w:val="L-Numbers"/>
        <w:numPr>
          <w:ilvl w:val="0"/>
          <w:numId w:val="0"/>
        </w:numPr>
        <w:ind w:left="357"/>
        <w:rPr>
          <w:rStyle w:val="P-Bold"/>
        </w:rPr>
      </w:pPr>
    </w:p>
    <w:p w14:paraId="0E84AF6B" w14:textId="77777777" w:rsidR="009B0318" w:rsidRDefault="009B0318" w:rsidP="009B0318">
      <w:pPr>
        <w:pStyle w:val="P-CalloutHeading"/>
        <w:rPr>
          <w:ins w:id="228" w:author="Kinnari Chohan" w:date="2020-10-09T09:22:00Z"/>
        </w:rPr>
        <w:pPrChange w:id="229" w:author="Kinnari Chohan" w:date="2020-10-09T09:22:00Z">
          <w:pPr>
            <w:pStyle w:val="P-Callout"/>
          </w:pPr>
        </w:pPrChange>
      </w:pPr>
      <w:ins w:id="230" w:author="Kinnari Chohan" w:date="2020-10-09T09:22:00Z">
        <w:r>
          <w:lastRenderedPageBreak/>
          <w:t>Note</w:t>
        </w:r>
      </w:ins>
    </w:p>
    <w:p w14:paraId="1D0CD786" w14:textId="1D2DF113" w:rsidR="00BA2374" w:rsidRDefault="00BA2374" w:rsidP="009D78DB">
      <w:pPr>
        <w:pStyle w:val="P-Callout"/>
      </w:pPr>
      <w:commentRangeStart w:id="231"/>
      <w:r>
        <w:rPr>
          <w:rFonts w:hint="eastAsia"/>
        </w:rPr>
        <w:t>T</w:t>
      </w:r>
      <w:r>
        <w:t>o understand why building a decision tree involves combinational number of choices</w:t>
      </w:r>
      <w:commentRangeEnd w:id="231"/>
      <w:r w:rsidR="009C2C2E">
        <w:rPr>
          <w:rStyle w:val="CommentReference"/>
          <w:rFonts w:eastAsiaTheme="minorHAnsi"/>
          <w:lang w:val="en-US"/>
        </w:rPr>
        <w:commentReference w:id="231"/>
      </w:r>
      <w:r>
        <w:t xml:space="preserve">. </w:t>
      </w:r>
      <w:r w:rsidR="008711DB">
        <w:t>Let’s build</w:t>
      </w:r>
      <w:r>
        <w:t xml:space="preserve"> a decision tree with </w:t>
      </w:r>
      <w:ins w:id="232" w:author="Michael Hansen" w:date="2020-09-28T19:09:00Z">
        <w:r w:rsidR="009F10D8">
          <w:t xml:space="preserve">a </w:t>
        </w:r>
      </w:ins>
      <w:r>
        <w:t xml:space="preserve">depth of 3, </w:t>
      </w:r>
      <w:r w:rsidR="008711DB">
        <w:t>trained on</w:t>
      </w:r>
      <w:r>
        <w:t xml:space="preserve"> a dataset of 3 </w:t>
      </w:r>
      <w:r w:rsidR="00AC05DF">
        <w:t xml:space="preserve">continuous variable </w:t>
      </w:r>
      <w:r>
        <w:t>features</w:t>
      </w:r>
      <w:r w:rsidR="008711DB">
        <w:t>. We have 3 decision nodes including the root node</w:t>
      </w:r>
      <w:r w:rsidR="00AC05DF">
        <w:t xml:space="preserve"> to generate 4 leaves. Each decision node can choose from 3 features for splitting</w:t>
      </w:r>
      <w:ins w:id="233" w:author="Michael Hansen" w:date="2020-09-28T19:10:00Z">
        <w:r w:rsidR="009F10D8">
          <w:t>.</w:t>
        </w:r>
      </w:ins>
      <w:del w:id="234" w:author="Michael Hansen" w:date="2020-09-28T19:10:00Z">
        <w:r w:rsidR="00AC05DF" w:rsidDel="009F10D8">
          <w:delText>,</w:delText>
        </w:r>
      </w:del>
      <w:r w:rsidR="00AC05DF">
        <w:t xml:space="preserve"> </w:t>
      </w:r>
      <w:ins w:id="235" w:author="Michael Hansen" w:date="2020-09-28T19:10:00Z">
        <w:r w:rsidR="009F10D8">
          <w:t>T</w:t>
        </w:r>
      </w:ins>
      <w:del w:id="236" w:author="Michael Hansen" w:date="2020-09-28T19:10:00Z">
        <w:r w:rsidR="00AC05DF" w:rsidDel="009F10D8">
          <w:delText>t</w:delText>
        </w:r>
      </w:del>
      <w:r w:rsidR="00AC05DF">
        <w:t>herefore</w:t>
      </w:r>
      <w:ins w:id="237" w:author="Michael Hansen" w:date="2020-09-28T19:10:00Z">
        <w:r w:rsidR="009F10D8">
          <w:t xml:space="preserve">, resulting in </w:t>
        </w:r>
      </w:ins>
      <w:ins w:id="238" w:author="Michael Hansen" w:date="2020-09-28T19:11:00Z">
        <w:r w:rsidR="009F10D8">
          <w:t xml:space="preserve">a total of </w:t>
        </w:r>
      </w:ins>
      <w:del w:id="239" w:author="Michael Hansen" w:date="2020-09-28T19:10:00Z">
        <w:r w:rsidR="00AC05DF" w:rsidDel="009F10D8">
          <w:delText xml:space="preserve"> totally </w:delText>
        </w:r>
      </w:del>
      <w:r w:rsidR="00AC05DF">
        <w:t>27 possibilities. Yes, one children node can choose the same feature as its parent.</w:t>
      </w:r>
      <w:r w:rsidR="00AC05DF">
        <w:br/>
      </w:r>
      <w:del w:id="240" w:author="Kinnari Chohan" w:date="2020-10-09T09:33:00Z">
        <w:r w:rsidR="00AC05DF" w:rsidDel="00DB70F8">
          <w:br/>
        </w:r>
      </w:del>
      <w:r w:rsidR="00AC05DF">
        <w:t>Imagine we have 4 features, the total number of choices become 64. If the depth of the tree</w:t>
      </w:r>
      <w:r w:rsidR="00AC05DF">
        <w:rPr>
          <w:lang w:val="en-US"/>
        </w:rPr>
        <w:t xml:space="preserve"> increases by 1, then we add 4 more decision nodes. </w:t>
      </w:r>
      <w:ins w:id="241" w:author="Michael Hansen" w:date="2020-09-28T19:14:00Z">
        <w:r w:rsidR="009F10D8">
          <w:rPr>
            <w:lang w:val="en-US"/>
          </w:rPr>
          <w:t>Therefore, t</w:t>
        </w:r>
      </w:ins>
      <w:del w:id="242" w:author="Michael Hansen" w:date="2020-09-28T19:14:00Z">
        <w:r w:rsidR="00AC05DF" w:rsidDel="009F10D8">
          <w:rPr>
            <w:lang w:val="en-US"/>
          </w:rPr>
          <w:delText>T</w:delText>
        </w:r>
      </w:del>
      <w:r w:rsidR="00AC05DF">
        <w:rPr>
          <w:lang w:val="en-US"/>
        </w:rPr>
        <w:t xml:space="preserve">he total number of splitting feature choices </w:t>
      </w:r>
      <w:del w:id="243" w:author="Michael Hansen" w:date="2020-09-28T19:14:00Z">
        <w:r w:rsidR="00AC05DF" w:rsidDel="009F10D8">
          <w:rPr>
            <w:lang w:val="en-US"/>
          </w:rPr>
          <w:delText xml:space="preserve">is therefore </w:delText>
        </w:r>
      </w:del>
      <w:r w:rsidR="00AC05DF">
        <w:rPr>
          <w:lang w:val="en-US"/>
        </w:rPr>
        <w:t xml:space="preserve">is 16384, which is huge for such a </w:t>
      </w:r>
      <w:r w:rsidR="0011553E">
        <w:rPr>
          <w:lang w:val="en-US"/>
        </w:rPr>
        <w:t>4-feature</w:t>
      </w:r>
      <w:r w:rsidR="00AC05DF">
        <w:rPr>
          <w:lang w:val="en-US"/>
        </w:rPr>
        <w:t xml:space="preserve"> dataset. </w:t>
      </w:r>
      <w:r w:rsidR="0011553E">
        <w:rPr>
          <w:lang w:val="en-US"/>
        </w:rPr>
        <w:t xml:space="preserve">Most </w:t>
      </w:r>
      <w:r w:rsidR="0011553E">
        <w:t>trees will be obviously useless</w:t>
      </w:r>
      <w:ins w:id="244" w:author="Michael Hansen" w:date="2020-09-28T19:14:00Z">
        <w:r w:rsidR="009F10D8">
          <w:t>,</w:t>
        </w:r>
      </w:ins>
      <w:r w:rsidR="0011553E">
        <w:t xml:space="preserve"> but </w:t>
      </w:r>
      <w:commentRangeStart w:id="245"/>
      <w:r w:rsidR="0011553E">
        <w:t xml:space="preserve">greedy </w:t>
      </w:r>
      <w:commentRangeEnd w:id="245"/>
      <w:r w:rsidR="00DB70F8">
        <w:rPr>
          <w:rStyle w:val="CommentReference"/>
          <w:rFonts w:eastAsiaTheme="minorHAnsi"/>
          <w:lang w:val="en-US"/>
        </w:rPr>
        <w:commentReference w:id="245"/>
      </w:r>
      <w:r w:rsidR="0011553E">
        <w:t xml:space="preserve">approach </w:t>
      </w:r>
      <w:r w:rsidR="00B52DC5">
        <w:t xml:space="preserve">doesn’t guarantee the generation of the </w:t>
      </w:r>
      <w:r w:rsidR="00FA58D5">
        <w:t>best decision tree.</w:t>
      </w:r>
    </w:p>
    <w:p w14:paraId="78E9D8FE" w14:textId="1585BAAB" w:rsidR="006C28AA" w:rsidRPr="006C28AA" w:rsidRDefault="006C28AA" w:rsidP="006C28AA">
      <w:pPr>
        <w:rPr>
          <w:lang w:val="en" w:eastAsia="zh-CN"/>
        </w:rPr>
      </w:pPr>
      <w:r>
        <w:rPr>
          <w:lang w:val="en" w:eastAsia="zh-CN"/>
        </w:rPr>
        <w:t>We have covered the terminologies, advantages and disadvantages of decision trees.</w:t>
      </w:r>
      <w:r w:rsidR="00AB32B8">
        <w:rPr>
          <w:lang w:val="en" w:eastAsia="zh-CN"/>
        </w:rPr>
        <w:t xml:space="preserve"> In next </w:t>
      </w:r>
      <w:del w:id="246" w:author="Kinnari Chohan" w:date="2020-10-09T09:34:00Z">
        <w:r w:rsidR="00AB32B8" w:rsidDel="00DB70F8">
          <w:rPr>
            <w:lang w:val="en" w:eastAsia="zh-CN"/>
          </w:rPr>
          <w:delText>chapter</w:delText>
        </w:r>
      </w:del>
      <w:ins w:id="247" w:author="Kinnari Chohan" w:date="2020-10-09T09:34:00Z">
        <w:r w:rsidR="00DB70F8">
          <w:rPr>
            <w:lang w:val="en" w:eastAsia="zh-CN"/>
          </w:rPr>
          <w:t>section</w:t>
        </w:r>
      </w:ins>
      <w:r w:rsidR="00AB32B8">
        <w:rPr>
          <w:lang w:val="en" w:eastAsia="zh-CN"/>
        </w:rPr>
        <w:t xml:space="preserve">, we will </w:t>
      </w:r>
      <w:del w:id="248" w:author="Kinnari Chohan" w:date="2020-10-09T09:34:00Z">
        <w:r w:rsidR="00AB32B8" w:rsidDel="00DB70F8">
          <w:rPr>
            <w:lang w:val="en" w:eastAsia="zh-CN"/>
          </w:rPr>
          <w:delText>go deep</w:delText>
        </w:r>
      </w:del>
      <w:ins w:id="249" w:author="Kinnari Chohan" w:date="2020-10-09T09:34:00Z">
        <w:r w:rsidR="00DB70F8">
          <w:rPr>
            <w:lang w:val="en" w:eastAsia="zh-CN"/>
          </w:rPr>
          <w:t>dive deeper</w:t>
        </w:r>
      </w:ins>
      <w:r w:rsidR="00AB32B8">
        <w:rPr>
          <w:lang w:val="en" w:eastAsia="zh-CN"/>
        </w:rPr>
        <w:t xml:space="preserve"> into </w:t>
      </w:r>
      <w:del w:id="250" w:author="Kinnari Chohan" w:date="2020-10-09T09:34:00Z">
        <w:r w:rsidR="00AB32B8" w:rsidDel="00DB70F8">
          <w:rPr>
            <w:lang w:val="en" w:eastAsia="zh-CN"/>
          </w:rPr>
          <w:delText xml:space="preserve">the </w:delText>
        </w:r>
      </w:del>
      <w:r w:rsidR="00AB32B8">
        <w:rPr>
          <w:lang w:val="en" w:eastAsia="zh-CN"/>
        </w:rPr>
        <w:t>decision tree</w:t>
      </w:r>
      <w:ins w:id="251" w:author="Kinnari Chohan" w:date="2020-10-09T09:34:00Z">
        <w:r w:rsidR="00DB70F8">
          <w:rPr>
            <w:lang w:val="en" w:eastAsia="zh-CN"/>
          </w:rPr>
          <w:t>s</w:t>
        </w:r>
      </w:ins>
      <w:r w:rsidR="00AB32B8">
        <w:rPr>
          <w:lang w:val="en" w:eastAsia="zh-CN"/>
        </w:rPr>
        <w:t xml:space="preserve">, specifically how </w:t>
      </w:r>
      <w:ins w:id="252" w:author="Kinnari Chohan" w:date="2020-10-09T09:35:00Z">
        <w:r w:rsidR="00DB70F8" w:rsidRPr="00DB70F8">
          <w:rPr>
            <w:lang w:val="en" w:eastAsia="zh-CN"/>
          </w:rPr>
          <w:t>branches of tree are grown and pruned</w:t>
        </w:r>
      </w:ins>
      <w:del w:id="253" w:author="Kinnari Chohan" w:date="2020-10-09T09:35:00Z">
        <w:r w:rsidR="00AB32B8" w:rsidDel="00DB70F8">
          <w:rPr>
            <w:lang w:val="en" w:eastAsia="zh-CN"/>
          </w:rPr>
          <w:delText>splitting is decided</w:delText>
        </w:r>
      </w:del>
      <w:r w:rsidR="00890250">
        <w:rPr>
          <w:lang w:val="en" w:eastAsia="zh-CN"/>
        </w:rPr>
        <w:t>.</w:t>
      </w:r>
    </w:p>
    <w:p w14:paraId="45663475" w14:textId="162D2331" w:rsidR="00165868" w:rsidRDefault="00165868" w:rsidP="00165868">
      <w:pPr>
        <w:pStyle w:val="H1-Section"/>
      </w:pPr>
      <w:commentRangeStart w:id="254"/>
      <w:r>
        <w:rPr>
          <w:rFonts w:hint="eastAsia"/>
        </w:rPr>
        <w:t>D</w:t>
      </w:r>
      <w:r>
        <w:t>etails of a Classification Tree</w:t>
      </w:r>
      <w:commentRangeEnd w:id="254"/>
      <w:r w:rsidR="00C61900">
        <w:rPr>
          <w:rStyle w:val="CommentReference"/>
          <w:b w:val="0"/>
        </w:rPr>
        <w:commentReference w:id="254"/>
      </w:r>
    </w:p>
    <w:p w14:paraId="5CABD648" w14:textId="7CB86B23" w:rsidR="00890250" w:rsidRDefault="00890250" w:rsidP="00890250">
      <w:commentRangeStart w:id="255"/>
      <w:r>
        <w:rPr>
          <w:rFonts w:hint="eastAsia"/>
        </w:rPr>
        <w:t>L</w:t>
      </w:r>
      <w:r>
        <w:t>et’s start by examining the dataset one more time.</w:t>
      </w:r>
      <w:commentRangeEnd w:id="255"/>
      <w:r w:rsidR="00166BCD">
        <w:rPr>
          <w:rStyle w:val="CommentReference"/>
        </w:rPr>
        <w:commentReference w:id="255"/>
      </w:r>
    </w:p>
    <w:p w14:paraId="49F30F61" w14:textId="3EA38923" w:rsidR="00890250" w:rsidRDefault="00890250" w:rsidP="00A85765">
      <w:pPr>
        <w:jc w:val="center"/>
      </w:pPr>
      <w:commentRangeStart w:id="256"/>
      <w:r>
        <w:rPr>
          <w:noProof/>
        </w:rPr>
        <w:drawing>
          <wp:inline distT="0" distB="0" distL="0" distR="0" wp14:anchorId="3AC92A78" wp14:editId="526F0BBE">
            <wp:extent cx="2393747" cy="323500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673" cy="3249766"/>
                    </a:xfrm>
                    <a:prstGeom prst="rect">
                      <a:avLst/>
                    </a:prstGeom>
                  </pic:spPr>
                </pic:pic>
              </a:graphicData>
            </a:graphic>
          </wp:inline>
        </w:drawing>
      </w:r>
      <w:commentRangeEnd w:id="256"/>
      <w:r w:rsidR="00166BCD">
        <w:rPr>
          <w:rStyle w:val="CommentReference"/>
        </w:rPr>
        <w:commentReference w:id="256"/>
      </w:r>
    </w:p>
    <w:p w14:paraId="3FA920C6" w14:textId="77777777" w:rsidR="00890250" w:rsidRDefault="00890250" w:rsidP="00890250">
      <w:pPr>
        <w:pStyle w:val="IMG-Caption"/>
      </w:pPr>
      <w:r>
        <w:lastRenderedPageBreak/>
        <w:t>Stroke risk data</w:t>
      </w:r>
    </w:p>
    <w:p w14:paraId="22D0DBC2" w14:textId="07325AA9" w:rsidR="00890250" w:rsidRDefault="00890250" w:rsidP="00984296">
      <w:pPr>
        <w:pStyle w:val="P-Regular"/>
        <w:pPrChange w:id="257" w:author="Kinnari Chohan" w:date="2020-10-09T09:45:00Z">
          <w:pPr/>
        </w:pPrChange>
      </w:pPr>
      <w:r>
        <w:t xml:space="preserve">For the purpose of </w:t>
      </w:r>
      <w:ins w:id="258" w:author="Michael Hansen" w:date="2020-09-28T19:15:00Z">
        <w:r w:rsidR="009F10D8">
          <w:t xml:space="preserve">this </w:t>
        </w:r>
      </w:ins>
      <w:r>
        <w:t xml:space="preserve">demonstration, I will just group the middle-risk and high-risk patients to the high-risk group. This way, the classification problem becomes a binary classification problem, which is easier to explain. After </w:t>
      </w:r>
      <w:r w:rsidR="00CB1CDD">
        <w:t xml:space="preserve">going through this part, you can do the exercises on the </w:t>
      </w:r>
      <w:commentRangeStart w:id="259"/>
      <w:r w:rsidR="00CB1CDD">
        <w:t xml:space="preserve">original 3-category </w:t>
      </w:r>
      <w:r w:rsidR="00985218">
        <w:t xml:space="preserve">problem </w:t>
      </w:r>
      <w:commentRangeEnd w:id="259"/>
      <w:r w:rsidR="00984296">
        <w:rPr>
          <w:rStyle w:val="CommentReference"/>
          <w:rFonts w:eastAsiaTheme="minorHAnsi"/>
          <w:lang w:val="en-US"/>
        </w:rPr>
        <w:commentReference w:id="259"/>
      </w:r>
      <w:del w:id="260" w:author="Kinnari Chohan" w:date="2020-10-09T09:45:00Z">
        <w:r w:rsidR="00985218" w:rsidDel="00984296">
          <w:delText>as an exercise</w:delText>
        </w:r>
      </w:del>
      <w:ins w:id="261" w:author="Kinnari Chohan" w:date="2020-10-09T09:45:00Z">
        <w:r w:rsidR="00984296">
          <w:t>for practice</w:t>
        </w:r>
      </w:ins>
      <w:r w:rsidR="00985218">
        <w:t>.</w:t>
      </w:r>
    </w:p>
    <w:p w14:paraId="0A9EAC7F" w14:textId="7BD79642" w:rsidR="00FF1FF3" w:rsidDel="00166BCD" w:rsidRDefault="00FF1FF3" w:rsidP="00890250">
      <w:pPr>
        <w:rPr>
          <w:del w:id="262" w:author="Kinnari Chohan" w:date="2020-10-09T09:43:00Z"/>
        </w:rPr>
      </w:pPr>
    </w:p>
    <w:p w14:paraId="793B0802" w14:textId="5E676EA6" w:rsidR="00FF1FF3" w:rsidRDefault="006913C1" w:rsidP="00890250">
      <w:r>
        <w:rPr>
          <w:rFonts w:hint="eastAsia"/>
        </w:rPr>
        <w:t>T</w:t>
      </w:r>
      <w:r>
        <w:t xml:space="preserve">he </w:t>
      </w:r>
      <w:commentRangeStart w:id="263"/>
      <w:r>
        <w:t xml:space="preserve">following code snippet </w:t>
      </w:r>
      <w:commentRangeEnd w:id="263"/>
      <w:r w:rsidR="00984296">
        <w:rPr>
          <w:rStyle w:val="CommentReference"/>
        </w:rPr>
        <w:commentReference w:id="263"/>
      </w:r>
      <w:r>
        <w:t>generates the new dataset</w:t>
      </w:r>
      <w:del w:id="264" w:author="Kinnari Chohan" w:date="2020-10-09T09:46:00Z">
        <w:r w:rsidDel="00984296">
          <w:delText>.</w:delText>
        </w:r>
      </w:del>
      <w:ins w:id="265" w:author="Kinnari Chohan" w:date="2020-10-09T09:46:00Z">
        <w:r w:rsidR="00984296">
          <w:t>:</w:t>
        </w:r>
      </w:ins>
    </w:p>
    <w:p w14:paraId="552271BA" w14:textId="25CE00BC" w:rsidR="006913C1" w:rsidRPr="006913C1" w:rsidRDefault="006913C1" w:rsidP="00984296">
      <w:pPr>
        <w:pStyle w:val="SC-Source"/>
        <w:rPr>
          <w:rStyle w:val="P-Code"/>
          <w:shd w:val="clear" w:color="auto" w:fill="auto"/>
        </w:rPr>
      </w:pPr>
      <w:r w:rsidRPr="006913C1">
        <w:rPr>
          <w:rStyle w:val="P-Code"/>
          <w:shd w:val="clear" w:color="auto" w:fill="auto"/>
        </w:rPr>
        <w:t>df["stroke_risk"] = df["stroke_risk"].apply(lambda x: "low" if x == "low" else "high")</w:t>
      </w:r>
    </w:p>
    <w:p w14:paraId="54F348D5" w14:textId="7C6D8551" w:rsidR="00852266" w:rsidRDefault="00984296" w:rsidP="006913C1">
      <w:commentRangeStart w:id="266"/>
      <w:ins w:id="267" w:author="Kinnari Chohan" w:date="2020-10-09T09:48:00Z">
        <w:r>
          <w:t>///</w:t>
        </w:r>
        <w:commentRangeEnd w:id="266"/>
        <w:r>
          <w:rPr>
            <w:rStyle w:val="CommentReference"/>
          </w:rPr>
          <w:commentReference w:id="266"/>
        </w:r>
      </w:ins>
    </w:p>
    <w:p w14:paraId="0079AC5A" w14:textId="368F3F83" w:rsidR="006913C1" w:rsidRDefault="006913C1" w:rsidP="006913C1">
      <w:r>
        <w:t>The new dataset</w:t>
      </w:r>
      <w:ins w:id="268" w:author="Kinnari Chohan" w:date="2020-10-09T09:48:00Z">
        <w:r w:rsidR="00EA2870">
          <w:t xml:space="preserve"> will then</w:t>
        </w:r>
      </w:ins>
      <w:r>
        <w:t xml:space="preserve"> look</w:t>
      </w:r>
      <w:del w:id="269" w:author="Kinnari Chohan" w:date="2020-10-09T09:48:00Z">
        <w:r w:rsidDel="00EA2870">
          <w:delText>s</w:delText>
        </w:r>
      </w:del>
      <w:r>
        <w:t xml:space="preserve"> as </w:t>
      </w:r>
      <w:del w:id="270" w:author="Kinnari Chohan" w:date="2020-10-09T09:47:00Z">
        <w:r w:rsidDel="00984296">
          <w:delText>below</w:delText>
        </w:r>
      </w:del>
      <w:ins w:id="271" w:author="Kinnari Chohan" w:date="2020-10-09T09:47:00Z">
        <w:r w:rsidR="00984296">
          <w:t>fol</w:t>
        </w:r>
      </w:ins>
      <w:ins w:id="272" w:author="Kinnari Chohan" w:date="2020-10-09T09:48:00Z">
        <w:r w:rsidR="00984296">
          <w:t>lows</w:t>
        </w:r>
      </w:ins>
      <w:del w:id="273" w:author="Kinnari Chohan" w:date="2020-10-09T09:48:00Z">
        <w:r w:rsidDel="00984296">
          <w:delText>.</w:delText>
        </w:r>
      </w:del>
      <w:ins w:id="274" w:author="Kinnari Chohan" w:date="2020-10-09T09:48:00Z">
        <w:r w:rsidR="00984296">
          <w:t>:</w:t>
        </w:r>
      </w:ins>
    </w:p>
    <w:p w14:paraId="29577146" w14:textId="77777777" w:rsidR="00852266" w:rsidRDefault="00852266" w:rsidP="006913C1">
      <w:pPr>
        <w:rPr>
          <w:lang w:eastAsia="zh-CN"/>
        </w:rPr>
      </w:pPr>
    </w:p>
    <w:p w14:paraId="4EF6A118" w14:textId="2B88A7E3" w:rsidR="00EF42C3" w:rsidRDefault="00EF42C3" w:rsidP="00EA2870">
      <w:pPr>
        <w:pStyle w:val="IMG-Caption"/>
        <w:rPr>
          <w:lang w:eastAsia="zh-CN"/>
        </w:rPr>
        <w:pPrChange w:id="275" w:author="Kinnari Chohan" w:date="2020-10-09T09:48:00Z">
          <w:pPr>
            <w:jc w:val="center"/>
          </w:pPr>
        </w:pPrChange>
      </w:pPr>
      <w:r>
        <w:rPr>
          <w:noProof/>
        </w:rPr>
        <w:drawing>
          <wp:inline distT="0" distB="0" distL="0" distR="0" wp14:anchorId="041D5545" wp14:editId="745CE9F7">
            <wp:extent cx="2905125" cy="3933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3933825"/>
                    </a:xfrm>
                    <a:prstGeom prst="rect">
                      <a:avLst/>
                    </a:prstGeom>
                  </pic:spPr>
                </pic:pic>
              </a:graphicData>
            </a:graphic>
          </wp:inline>
        </w:drawing>
      </w:r>
    </w:p>
    <w:p w14:paraId="349D6C62" w14:textId="7ED7B934" w:rsidR="00EF42C3" w:rsidRDefault="00EF42C3" w:rsidP="00EF42C3">
      <w:pPr>
        <w:pStyle w:val="IMG-Caption"/>
        <w:rPr>
          <w:lang w:eastAsia="zh-CN"/>
        </w:rPr>
      </w:pPr>
      <w:commentRangeStart w:id="276"/>
      <w:r>
        <w:rPr>
          <w:lang w:eastAsia="zh-CN"/>
        </w:rPr>
        <w:t>Binary stroke risk data</w:t>
      </w:r>
      <w:commentRangeEnd w:id="276"/>
      <w:r w:rsidR="00EA2870">
        <w:rPr>
          <w:rStyle w:val="CommentReference"/>
          <w:rFonts w:eastAsiaTheme="minorHAnsi"/>
          <w:b w:val="0"/>
          <w:color w:val="auto"/>
          <w:lang w:val="en-US"/>
        </w:rPr>
        <w:commentReference w:id="276"/>
      </w:r>
    </w:p>
    <w:p w14:paraId="374CC4ED" w14:textId="76C3FCFC" w:rsidR="00D514D5" w:rsidRDefault="00D514D5" w:rsidP="00EF42C3">
      <w:pPr>
        <w:rPr>
          <w:lang w:eastAsia="zh-CN"/>
        </w:rPr>
      </w:pPr>
      <w:commentRangeStart w:id="277"/>
      <w:r>
        <w:rPr>
          <w:lang w:eastAsia="zh-CN"/>
        </w:rPr>
        <w:lastRenderedPageBreak/>
        <w:t>Now, let’s think about the root node</w:t>
      </w:r>
      <w:r w:rsidR="005A1FC7">
        <w:rPr>
          <w:lang w:eastAsia="zh-CN"/>
        </w:rPr>
        <w:t>. W</w:t>
      </w:r>
      <w:r>
        <w:rPr>
          <w:lang w:eastAsia="zh-CN"/>
        </w:rPr>
        <w:t>hich feature and what kind of criteria should we choose to generate two children nodes</w:t>
      </w:r>
      <w:r w:rsidR="005A1FC7">
        <w:rPr>
          <w:lang w:eastAsia="zh-CN"/>
        </w:rPr>
        <w:t>?</w:t>
      </w:r>
      <w:commentRangeEnd w:id="277"/>
      <w:r w:rsidR="00EA2870">
        <w:rPr>
          <w:rStyle w:val="CommentReference"/>
        </w:rPr>
        <w:commentReference w:id="277"/>
      </w:r>
    </w:p>
    <w:p w14:paraId="34E8FC6C" w14:textId="45C6D754" w:rsidR="00EF42C3" w:rsidRDefault="00D514D5" w:rsidP="005A1FC7">
      <w:pPr>
        <w:pStyle w:val="H2-Heading"/>
        <w:rPr>
          <w:lang w:eastAsia="zh-CN"/>
        </w:rPr>
      </w:pPr>
      <w:del w:id="278" w:author="Kinnari Chohan" w:date="2020-10-09T09:52:00Z">
        <w:r w:rsidDel="00196CD4">
          <w:rPr>
            <w:lang w:eastAsia="zh-CN"/>
          </w:rPr>
          <w:delText xml:space="preserve"> </w:delText>
        </w:r>
        <w:r w:rsidR="00B259FC" w:rsidDel="00572A06">
          <w:rPr>
            <w:lang w:eastAsia="zh-CN"/>
          </w:rPr>
          <w:delText xml:space="preserve">How </w:delText>
        </w:r>
      </w:del>
      <w:ins w:id="279" w:author="Kinnari Chohan" w:date="2020-10-09T09:52:00Z">
        <w:r w:rsidR="00572A06">
          <w:rPr>
            <w:lang w:eastAsia="zh-CN"/>
          </w:rPr>
          <w:t>Understanding h</w:t>
        </w:r>
        <w:r w:rsidR="00572A06">
          <w:rPr>
            <w:lang w:eastAsia="zh-CN"/>
          </w:rPr>
          <w:t xml:space="preserve">ow </w:t>
        </w:r>
      </w:ins>
      <w:r w:rsidR="00B259FC">
        <w:rPr>
          <w:lang w:eastAsia="zh-CN"/>
        </w:rPr>
        <w:t>splitting works</w:t>
      </w:r>
      <w:del w:id="280" w:author="Michael Hansen" w:date="2020-09-28T19:17:00Z">
        <w:r w:rsidR="00B259FC" w:rsidDel="00DD4EFE">
          <w:rPr>
            <w:lang w:eastAsia="zh-CN"/>
          </w:rPr>
          <w:delText>.</w:delText>
        </w:r>
      </w:del>
    </w:p>
    <w:p w14:paraId="1A6E7666" w14:textId="5068A791" w:rsidR="00B259FC" w:rsidRDefault="00C70E4D" w:rsidP="00196CD4">
      <w:pPr>
        <w:pStyle w:val="P-Regular"/>
        <w:rPr>
          <w:lang w:eastAsia="zh-CN"/>
        </w:rPr>
        <w:pPrChange w:id="281" w:author="Kinnari Chohan" w:date="2020-10-09T09:53:00Z">
          <w:pPr/>
        </w:pPrChange>
      </w:pPr>
      <w:r>
        <w:rPr>
          <w:lang w:eastAsia="zh-CN"/>
        </w:rPr>
        <w:t>The principle of splitting is that sp</w:t>
      </w:r>
      <w:r w:rsidR="00B259FC">
        <w:rPr>
          <w:lang w:eastAsia="zh-CN"/>
        </w:rPr>
        <w:t>lit</w:t>
      </w:r>
      <w:r>
        <w:rPr>
          <w:lang w:eastAsia="zh-CN"/>
        </w:rPr>
        <w:t>ting</w:t>
      </w:r>
      <w:ins w:id="282" w:author="Kinnari Chohan" w:date="2020-10-09T09:52:00Z">
        <w:r w:rsidR="00572A06">
          <w:rPr>
            <w:lang w:eastAsia="zh-CN"/>
          </w:rPr>
          <w:t>,</w:t>
        </w:r>
      </w:ins>
      <w:r w:rsidR="00B259FC">
        <w:rPr>
          <w:lang w:eastAsia="zh-CN"/>
        </w:rPr>
        <w:t xml:space="preserve"> </w:t>
      </w:r>
      <w:ins w:id="283" w:author="Michael Hansen" w:date="2020-09-28T19:30:00Z">
        <w:r w:rsidR="00B740C6">
          <w:rPr>
            <w:lang w:eastAsia="zh-CN"/>
          </w:rPr>
          <w:t xml:space="preserve">as </w:t>
        </w:r>
      </w:ins>
      <w:del w:id="284" w:author="Michael Hansen" w:date="2020-09-28T19:30:00Z">
        <w:r w:rsidR="00B259FC" w:rsidDel="00B740C6">
          <w:rPr>
            <w:lang w:eastAsia="zh-CN"/>
          </w:rPr>
          <w:delText xml:space="preserve">on </w:delText>
        </w:r>
      </w:del>
      <w:r w:rsidR="00B259FC">
        <w:rPr>
          <w:lang w:eastAsia="zh-CN"/>
        </w:rPr>
        <w:t>a feature</w:t>
      </w:r>
      <w:ins w:id="285" w:author="Kinnari Chohan" w:date="2020-10-09T09:52:00Z">
        <w:r w:rsidR="00572A06">
          <w:rPr>
            <w:lang w:eastAsia="zh-CN"/>
          </w:rPr>
          <w:t>,</w:t>
        </w:r>
      </w:ins>
      <w:r w:rsidR="00B259FC">
        <w:rPr>
          <w:lang w:eastAsia="zh-CN"/>
        </w:rPr>
        <w:t xml:space="preserve"> must get us closer to </w:t>
      </w:r>
      <w:del w:id="286" w:author="Kinnari Chohan" w:date="2020-10-09T10:16:00Z">
        <w:r w:rsidR="00B259FC" w:rsidDel="00B23C95">
          <w:rPr>
            <w:lang w:eastAsia="zh-CN"/>
          </w:rPr>
          <w:delText xml:space="preserve">full </w:delText>
        </w:r>
      </w:del>
      <w:ins w:id="287" w:author="Kinnari Chohan" w:date="2020-10-09T10:16:00Z">
        <w:r w:rsidR="00B23C95">
          <w:rPr>
            <w:lang w:eastAsia="zh-CN"/>
          </w:rPr>
          <w:t>a completely</w:t>
        </w:r>
        <w:r w:rsidR="00B23C95">
          <w:rPr>
            <w:lang w:eastAsia="zh-CN"/>
          </w:rPr>
          <w:t xml:space="preserve"> </w:t>
        </w:r>
      </w:ins>
      <w:r w:rsidR="00B259FC">
        <w:rPr>
          <w:lang w:eastAsia="zh-CN"/>
        </w:rPr>
        <w:t>correct classification.</w:t>
      </w:r>
      <w:r>
        <w:rPr>
          <w:lang w:eastAsia="zh-CN"/>
        </w:rPr>
        <w:t xml:space="preserve"> We need a numerical metric </w:t>
      </w:r>
      <w:r w:rsidR="002504E2">
        <w:rPr>
          <w:lang w:eastAsia="zh-CN"/>
        </w:rPr>
        <w:t>to compare different choices of splitting features</w:t>
      </w:r>
      <w:r>
        <w:rPr>
          <w:lang w:eastAsia="zh-CN"/>
        </w:rPr>
        <w:t xml:space="preserve">. The goal for classification </w:t>
      </w:r>
      <w:r w:rsidR="00AC6392">
        <w:rPr>
          <w:lang w:eastAsia="zh-CN"/>
        </w:rPr>
        <w:t xml:space="preserve">is to classify records to pure states such that each leaf will contain records as </w:t>
      </w:r>
      <w:r w:rsidR="00AC6392" w:rsidRPr="00B23C95">
        <w:rPr>
          <w:rStyle w:val="P-Italics"/>
          <w:rPrChange w:id="288" w:author="Kinnari Chohan" w:date="2020-10-09T10:17:00Z">
            <w:rPr>
              <w:rStyle w:val="P-Bold"/>
            </w:rPr>
          </w:rPrChange>
        </w:rPr>
        <w:t>pure</w:t>
      </w:r>
      <w:r w:rsidR="00AC6392">
        <w:rPr>
          <w:lang w:eastAsia="zh-CN"/>
        </w:rPr>
        <w:t xml:space="preserve"> as possible.</w:t>
      </w:r>
      <w:r w:rsidR="008C0AE4">
        <w:rPr>
          <w:lang w:eastAsia="zh-CN"/>
        </w:rPr>
        <w:t xml:space="preserve"> Therefore, pureness or impureness becomes a natural choice of metric.</w:t>
      </w:r>
    </w:p>
    <w:p w14:paraId="018EDBEB" w14:textId="7D70AE6E" w:rsidR="008A484E" w:rsidRDefault="008A484E" w:rsidP="00196CD4">
      <w:pPr>
        <w:pStyle w:val="P-Regular"/>
        <w:rPr>
          <w:lang w:eastAsia="zh-CN"/>
        </w:rPr>
        <w:pPrChange w:id="289" w:author="Kinnari Chohan" w:date="2020-10-09T09:53:00Z">
          <w:pPr/>
        </w:pPrChange>
      </w:pPr>
      <w:r>
        <w:rPr>
          <w:rFonts w:hint="eastAsia"/>
          <w:lang w:eastAsia="zh-CN"/>
        </w:rPr>
        <w:t>T</w:t>
      </w:r>
      <w:r>
        <w:rPr>
          <w:lang w:eastAsia="zh-CN"/>
        </w:rPr>
        <w:t xml:space="preserve">he most common metric is called </w:t>
      </w:r>
      <w:r w:rsidRPr="00B23C95">
        <w:rPr>
          <w:rStyle w:val="P-Keyword"/>
          <w:rPrChange w:id="290" w:author="Kinnari Chohan" w:date="2020-10-09T10:17:00Z">
            <w:rPr>
              <w:rStyle w:val="P-Bold"/>
            </w:rPr>
          </w:rPrChange>
        </w:rPr>
        <w:t>Gini impurity</w:t>
      </w:r>
      <w:r>
        <w:rPr>
          <w:lang w:eastAsia="zh-CN"/>
        </w:rPr>
        <w:t>. It measures how impure a set of data is. For a binary-class set of data with</w:t>
      </w:r>
      <w:r w:rsidR="00C1309B">
        <w:rPr>
          <w:lang w:eastAsia="zh-CN"/>
        </w:rPr>
        <w:t xml:space="preserve"> class</w:t>
      </w:r>
      <w:r>
        <w:rPr>
          <w:lang w:eastAsia="zh-CN"/>
        </w:rPr>
        <w:t xml:space="preserve"> label </w:t>
      </w:r>
      <w:r w:rsidRPr="008A484E">
        <w:rPr>
          <w:rStyle w:val="P-Italics"/>
        </w:rPr>
        <w:t>A</w:t>
      </w:r>
      <w:r>
        <w:rPr>
          <w:lang w:eastAsia="zh-CN"/>
        </w:rPr>
        <w:t xml:space="preserve"> and </w:t>
      </w:r>
      <w:r w:rsidRPr="008A484E">
        <w:rPr>
          <w:rStyle w:val="P-Italics"/>
        </w:rPr>
        <w:t>B</w:t>
      </w:r>
      <w:r>
        <w:rPr>
          <w:rFonts w:hint="eastAsia"/>
          <w:lang w:eastAsia="zh-CN"/>
        </w:rPr>
        <w:t>,</w:t>
      </w:r>
      <w:r>
        <w:rPr>
          <w:lang w:eastAsia="zh-CN"/>
        </w:rPr>
        <w:t xml:space="preserve"> the definition of Gini impurity is the following</w:t>
      </w:r>
    </w:p>
    <w:p w14:paraId="5A95A87C" w14:textId="30B5C6EE" w:rsidR="008A484E" w:rsidRPr="008A484E" w:rsidRDefault="008A484E" w:rsidP="008A484E">
      <w:pPr>
        <w:rPr>
          <w:lang w:eastAsia="zh-CN"/>
        </w:rPr>
      </w:pPr>
      <m:oMathPara>
        <m:oMath>
          <m:r>
            <w:rPr>
              <w:rFonts w:ascii="Cambria Math" w:hAnsi="Cambria Math"/>
              <w:lang w:eastAsia="zh-CN"/>
            </w:rPr>
            <m:t>Gini impurity = 1- P</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A</m:t>
                  </m:r>
                </m:e>
              </m:d>
            </m:e>
            <m:sup>
              <m:r>
                <w:rPr>
                  <w:rFonts w:ascii="Cambria Math" w:hAnsi="Cambria Math"/>
                  <w:lang w:eastAsia="zh-CN"/>
                </w:rPr>
                <m:t>2</m:t>
              </m:r>
            </m:sup>
          </m:sSup>
          <m:r>
            <w:rPr>
              <w:rFonts w:ascii="Cambria Math" w:hAnsi="Cambria Math"/>
              <w:lang w:eastAsia="zh-CN"/>
            </w:rPr>
            <m:t>– P</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B</m:t>
                  </m:r>
                </m:e>
              </m:d>
            </m:e>
            <m:sup>
              <m:r>
                <w:rPr>
                  <w:rFonts w:ascii="Cambria Math" w:hAnsi="Cambria Math"/>
                  <w:lang w:eastAsia="zh-CN"/>
                </w:rPr>
                <m:t>2</m:t>
              </m:r>
            </m:sup>
          </m:sSup>
        </m:oMath>
      </m:oMathPara>
    </w:p>
    <w:p w14:paraId="489D70A7" w14:textId="58156734" w:rsidR="008A484E" w:rsidRDefault="008A484E" w:rsidP="00196CD4">
      <w:pPr>
        <w:pStyle w:val="P-Regular"/>
        <w:pPrChange w:id="291" w:author="Kinnari Chohan" w:date="2020-10-09T09:53:00Z">
          <w:pPr/>
        </w:pPrChange>
      </w:pPr>
      <w:r>
        <w:rPr>
          <w:rFonts w:hint="eastAsia"/>
          <w:lang w:eastAsia="zh-CN"/>
        </w:rPr>
        <w:t>I</w:t>
      </w:r>
      <w:r>
        <w:rPr>
          <w:lang w:eastAsia="zh-CN"/>
        </w:rPr>
        <w:t xml:space="preserve">f the set only contains </w:t>
      </w:r>
      <w:r w:rsidR="00C1309B" w:rsidRPr="00C1309B">
        <w:rPr>
          <w:rStyle w:val="P-Italics"/>
        </w:rPr>
        <w:t>A</w:t>
      </w:r>
      <w:r w:rsidR="00C1309B" w:rsidRPr="00C1309B">
        <w:t xml:space="preserve"> or </w:t>
      </w:r>
      <w:r w:rsidR="00C1309B">
        <w:rPr>
          <w:rStyle w:val="P-Italics"/>
        </w:rPr>
        <w:t>B</w:t>
      </w:r>
      <w:r w:rsidR="00C1309B" w:rsidRPr="00C1309B">
        <w:t>,</w:t>
      </w:r>
      <w:r w:rsidR="00C1309B">
        <w:t xml:space="preserve"> the Gini impurity is 0. The maximal impurity is 0.5 when half of the records are </w:t>
      </w:r>
      <w:r w:rsidR="00C1309B" w:rsidRPr="00C1309B">
        <w:rPr>
          <w:rStyle w:val="P-Italics"/>
        </w:rPr>
        <w:t>A</w:t>
      </w:r>
      <w:r w:rsidR="00C1309B">
        <w:t xml:space="preserve"> and another half are </w:t>
      </w:r>
      <w:r w:rsidR="00C1309B" w:rsidRPr="00C1309B">
        <w:rPr>
          <w:rStyle w:val="P-Italics"/>
        </w:rPr>
        <w:t>B</w:t>
      </w:r>
      <w:r w:rsidR="00C1309B">
        <w:t xml:space="preserve">. For a 3-class dataset, the minimum is still 0 but the maximum becomes </w:t>
      </w:r>
      <m:oMath>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w:r w:rsidR="008A3CA9">
        <w:rPr>
          <w:rFonts w:hint="eastAsia"/>
        </w:rPr>
        <w:t>.</w:t>
      </w:r>
      <w:r w:rsidR="008A3CA9">
        <w:t xml:space="preserve"> </w:t>
      </w:r>
    </w:p>
    <w:p w14:paraId="00E15DE5" w14:textId="60DBD515" w:rsidR="00B23C95" w:rsidRDefault="00B23C95" w:rsidP="00B23C95">
      <w:pPr>
        <w:pStyle w:val="P-CalloutHeading"/>
        <w:rPr>
          <w:ins w:id="292" w:author="Kinnari Chohan" w:date="2020-10-09T10:17:00Z"/>
        </w:rPr>
        <w:pPrChange w:id="293" w:author="Kinnari Chohan" w:date="2020-10-09T10:17:00Z">
          <w:pPr>
            <w:pStyle w:val="P-Callout"/>
          </w:pPr>
        </w:pPrChange>
      </w:pPr>
      <w:ins w:id="294" w:author="Kinnari Chohan" w:date="2020-10-09T10:17:00Z">
        <w:r>
          <w:t>Note</w:t>
        </w:r>
      </w:ins>
    </w:p>
    <w:p w14:paraId="48251CC4" w14:textId="42E25B9D" w:rsidR="007A1DD8" w:rsidRPr="007A1DD8" w:rsidRDefault="007A1DD8" w:rsidP="009D78DB">
      <w:pPr>
        <w:pStyle w:val="P-Callout"/>
      </w:pPr>
      <w:r w:rsidRPr="007A1DD8">
        <w:t xml:space="preserve">Gini </w:t>
      </w:r>
      <w:r>
        <w:t xml:space="preserve">impurity is named </w:t>
      </w:r>
      <w:r w:rsidRPr="007A1DD8">
        <w:t>after the Italian demographer</w:t>
      </w:r>
      <w:ins w:id="295" w:author="Michael Hansen" w:date="2020-09-28T19:32:00Z">
        <w:r w:rsidR="00B740C6">
          <w:t xml:space="preserve"> and </w:t>
        </w:r>
      </w:ins>
      <w:del w:id="296" w:author="Michael Hansen" w:date="2020-09-28T19:32:00Z">
        <w:r w:rsidDel="00B740C6">
          <w:delText xml:space="preserve">, </w:delText>
        </w:r>
      </w:del>
      <w:r w:rsidRPr="007A1DD8">
        <w:t>statistician</w:t>
      </w:r>
      <w:ins w:id="297" w:author="Michael Hansen" w:date="2020-09-28T19:32:00Z">
        <w:r w:rsidR="00B740C6">
          <w:t>,</w:t>
        </w:r>
      </w:ins>
      <w:r w:rsidRPr="007A1DD8">
        <w:t xml:space="preserve"> Corrado Gini</w:t>
      </w:r>
      <w:r>
        <w:t xml:space="preserve">. Another </w:t>
      </w:r>
      <w:del w:id="298" w:author="Michael Hansen" w:date="2020-09-28T19:33:00Z">
        <w:r w:rsidDel="00B740C6">
          <w:delText xml:space="preserve">much </w:delText>
        </w:r>
      </w:del>
      <w:r>
        <w:t xml:space="preserve">more well-known index </w:t>
      </w:r>
      <w:ins w:id="299" w:author="Michael Hansen" w:date="2020-09-28T19:32:00Z">
        <w:r w:rsidR="00B740C6">
          <w:t>named a</w:t>
        </w:r>
      </w:ins>
      <w:del w:id="300" w:author="Michael Hansen" w:date="2020-09-28T19:32:00Z">
        <w:r w:rsidDel="00B740C6">
          <w:delText>a</w:delText>
        </w:r>
      </w:del>
      <w:r>
        <w:t>fter hi</w:t>
      </w:r>
      <w:ins w:id="301" w:author="Michael Hansen" w:date="2020-09-28T19:33:00Z">
        <w:r w:rsidR="00B740C6">
          <w:t>m</w:t>
        </w:r>
      </w:ins>
      <w:del w:id="302" w:author="Michael Hansen" w:date="2020-09-28T19:33:00Z">
        <w:r w:rsidDel="00B740C6">
          <w:delText>s name</w:delText>
        </w:r>
      </w:del>
      <w:r>
        <w:t xml:space="preserve"> is the Gini index, which measures the inequality of wealth distribution in a society.</w:t>
      </w:r>
    </w:p>
    <w:p w14:paraId="7F5E92B6" w14:textId="6FEC8EB8" w:rsidR="007A1DD8" w:rsidRDefault="007A1DD8" w:rsidP="00196CD4">
      <w:pPr>
        <w:pStyle w:val="P-Regular"/>
        <w:pPrChange w:id="303" w:author="Kinnari Chohan" w:date="2020-10-09T09:53:00Z">
          <w:pPr/>
        </w:pPrChange>
      </w:pPr>
      <w:r>
        <w:t xml:space="preserve">Let’s see how this unfolds. At the </w:t>
      </w:r>
      <w:r w:rsidRPr="00410B1D">
        <w:rPr>
          <w:rStyle w:val="P-Keyword"/>
        </w:rPr>
        <w:t>root node</w:t>
      </w:r>
      <w:r>
        <w:t xml:space="preserve">, without any splitting. The Gini impurity is calculated as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8</m:t>
                    </m:r>
                  </m:num>
                  <m:den>
                    <m:r>
                      <w:rPr>
                        <w:rFonts w:ascii="Cambria Math" w:hAnsi="Cambria Math"/>
                      </w:rPr>
                      <m:t>15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7</m:t>
                    </m:r>
                  </m:num>
                  <m:den>
                    <m:r>
                      <w:rPr>
                        <w:rFonts w:ascii="Cambria Math" w:hAnsi="Cambria Math"/>
                      </w:rPr>
                      <m:t>15</m:t>
                    </m:r>
                  </m:den>
                </m:f>
              </m:e>
            </m:d>
          </m:e>
          <m:sup>
            <m:r>
              <w:rPr>
                <w:rFonts w:ascii="Cambria Math" w:hAnsi="Cambria Math"/>
              </w:rPr>
              <m:t>2</m:t>
            </m:r>
          </m:sup>
        </m:sSup>
      </m:oMath>
      <w:r>
        <w:rPr>
          <w:rFonts w:hint="eastAsia"/>
        </w:rPr>
        <w:t xml:space="preserve"> </w:t>
      </w:r>
      <w:r>
        <w:t>because we have 8 low-risk records and 7 high-risk records</w:t>
      </w:r>
      <w:r>
        <w:rPr>
          <w:rFonts w:hint="eastAsia"/>
        </w:rPr>
        <w:t>,</w:t>
      </w:r>
      <w:r>
        <w:t xml:space="preserve"> </w:t>
      </w:r>
      <w:r w:rsidR="00DB6FE6">
        <w:t>the value</w:t>
      </w:r>
      <w:r>
        <w:t xml:space="preserve"> is about </w:t>
      </w:r>
      <w:r w:rsidRPr="00B23C95">
        <w:rPr>
          <w:rStyle w:val="P-Keyword"/>
          <w:rPrChange w:id="304" w:author="Kinnari Chohan" w:date="2020-10-09T10:18:00Z">
            <w:rPr>
              <w:rStyle w:val="P-Bold"/>
            </w:rPr>
          </w:rPrChange>
        </w:rPr>
        <w:t>0.498</w:t>
      </w:r>
      <w:r w:rsidR="00DB6FE6">
        <w:t>, close to the highest possible impurity.</w:t>
      </w:r>
    </w:p>
    <w:p w14:paraId="0165F063" w14:textId="4D82623A" w:rsidR="007A1DD8" w:rsidRDefault="007A1DD8" w:rsidP="003364C7">
      <w:pPr>
        <w:pStyle w:val="P-Regular"/>
        <w:rPr>
          <w:lang w:eastAsia="zh-CN"/>
        </w:rPr>
        <w:pPrChange w:id="305" w:author="Kinnari Chohan" w:date="2020-10-09T10:19:00Z">
          <w:pPr/>
        </w:pPrChange>
      </w:pPr>
      <w:r>
        <w:rPr>
          <w:rFonts w:hint="eastAsia"/>
        </w:rPr>
        <w:t>A</w:t>
      </w:r>
      <w:r>
        <w:t xml:space="preserve">fter splitting by one criterion, we have two children </w:t>
      </w:r>
      <w:r w:rsidR="00410B1D">
        <w:t>nodes</w:t>
      </w:r>
      <w:ins w:id="306" w:author="Michael Hansen" w:date="2020-09-28T19:35:00Z">
        <w:r w:rsidR="00B740C6">
          <w:t>.</w:t>
        </w:r>
      </w:ins>
      <w:del w:id="307" w:author="Michael Hansen" w:date="2020-09-28T19:35:00Z">
        <w:r w:rsidR="00410B1D" w:rsidDel="00B740C6">
          <w:delText>,</w:delText>
        </w:r>
      </w:del>
      <w:r w:rsidR="00410B1D">
        <w:t xml:space="preserve"> </w:t>
      </w:r>
      <w:ins w:id="308" w:author="Michael Hansen" w:date="2020-09-28T19:35:00Z">
        <w:r w:rsidR="00B740C6">
          <w:t>T</w:t>
        </w:r>
      </w:ins>
      <w:del w:id="309" w:author="Michael Hansen" w:date="2020-09-28T19:35:00Z">
        <w:r w:rsidR="00410B1D" w:rsidDel="00B740C6">
          <w:delText>t</w:delText>
        </w:r>
      </w:del>
      <w:r w:rsidR="00410B1D">
        <w:t xml:space="preserve">he way to obtain the new, lower impurity </w:t>
      </w:r>
      <w:r w:rsidR="00410B1D">
        <w:rPr>
          <w:lang w:eastAsia="zh-CN"/>
        </w:rPr>
        <w:t xml:space="preserve">is to calculate the weighted Gini impurity of the two children nodes. </w:t>
      </w:r>
    </w:p>
    <w:p w14:paraId="75DCDAA2" w14:textId="6B02DDEA" w:rsidR="00410B1D" w:rsidRDefault="00410B1D" w:rsidP="003364C7">
      <w:pPr>
        <w:pStyle w:val="P-Regular"/>
        <w:rPr>
          <w:lang w:eastAsia="zh-CN"/>
        </w:rPr>
        <w:pPrChange w:id="310" w:author="Kinnari Chohan" w:date="2020-10-09T10:19:00Z">
          <w:pPr/>
        </w:pPrChange>
      </w:pPr>
      <w:r>
        <w:rPr>
          <w:rFonts w:hint="eastAsia"/>
          <w:lang w:eastAsia="zh-CN"/>
        </w:rPr>
        <w:t>F</w:t>
      </w:r>
      <w:r>
        <w:rPr>
          <w:lang w:eastAsia="zh-CN"/>
        </w:rPr>
        <w:t>irst, let’s take the high oil diet</w:t>
      </w:r>
      <w:ins w:id="311" w:author="Kinnari Chohan" w:date="2020-10-09T10:19:00Z">
        <w:r w:rsidR="003364C7">
          <w:rPr>
            <w:lang w:eastAsia="zh-CN"/>
          </w:rPr>
          <w:t>,</w:t>
        </w:r>
      </w:ins>
      <w:r>
        <w:rPr>
          <w:lang w:eastAsia="zh-CN"/>
        </w:rPr>
        <w:t xml:space="preserve"> for example</w:t>
      </w:r>
      <w:del w:id="312" w:author="Kinnari Chohan" w:date="2020-10-09T10:19:00Z">
        <w:r w:rsidDel="003364C7">
          <w:rPr>
            <w:lang w:eastAsia="zh-CN"/>
          </w:rPr>
          <w:delText xml:space="preserve">, </w:delText>
        </w:r>
      </w:del>
      <w:ins w:id="313" w:author="Kinnari Chohan" w:date="2020-10-09T10:19:00Z">
        <w:r w:rsidR="003364C7">
          <w:rPr>
            <w:lang w:eastAsia="zh-CN"/>
          </w:rPr>
          <w:t>.</w:t>
        </w:r>
        <w:r w:rsidR="003364C7">
          <w:rPr>
            <w:lang w:eastAsia="zh-CN"/>
          </w:rPr>
          <w:t xml:space="preserve"> </w:t>
        </w:r>
      </w:ins>
      <w:r>
        <w:rPr>
          <w:lang w:eastAsia="zh-CN"/>
        </w:rPr>
        <w:t>Let’s examine the partition of the high oil diet group.</w:t>
      </w:r>
      <w:r w:rsidR="00314D2B">
        <w:rPr>
          <w:lang w:eastAsia="zh-CN"/>
        </w:rPr>
        <w:t xml:space="preserve"> The following code snippet does the counting</w:t>
      </w:r>
      <w:del w:id="314" w:author="Kinnari Chohan" w:date="2020-10-09T10:19:00Z">
        <w:r w:rsidR="00314D2B" w:rsidDel="003364C7">
          <w:rPr>
            <w:lang w:eastAsia="zh-CN"/>
          </w:rPr>
          <w:delText>.</w:delText>
        </w:r>
      </w:del>
      <w:ins w:id="315" w:author="Kinnari Chohan" w:date="2020-10-09T10:19:00Z">
        <w:r w:rsidR="003364C7">
          <w:rPr>
            <w:lang w:eastAsia="zh-CN"/>
          </w:rPr>
          <w:t>:</w:t>
        </w:r>
      </w:ins>
    </w:p>
    <w:p w14:paraId="7CD9BCA5" w14:textId="3E2EFA40" w:rsidR="00314D2B" w:rsidRDefault="00314D2B" w:rsidP="0061636A">
      <w:pPr>
        <w:pStyle w:val="SC-Source"/>
        <w:rPr>
          <w:lang w:eastAsia="zh-CN"/>
        </w:rPr>
      </w:pPr>
      <w:r w:rsidRPr="00314D2B">
        <w:rPr>
          <w:lang w:eastAsia="zh-CN"/>
        </w:rPr>
        <w:t>Counter(df[df["high_oil_diet"]=="yes"]["stroke_risk"])</w:t>
      </w:r>
    </w:p>
    <w:p w14:paraId="20543DCE" w14:textId="1C69984A" w:rsidR="00C909B0" w:rsidRDefault="0061636A" w:rsidP="00196CD4">
      <w:pPr>
        <w:pStyle w:val="P-Regular"/>
        <w:rPr>
          <w:lang w:eastAsia="zh-CN"/>
        </w:rPr>
        <w:pPrChange w:id="316" w:author="Kinnari Chohan" w:date="2020-10-09T09:53:00Z">
          <w:pPr/>
        </w:pPrChange>
      </w:pPr>
      <w:r>
        <w:rPr>
          <w:rFonts w:hint="eastAsia"/>
          <w:lang w:eastAsia="zh-CN"/>
        </w:rPr>
        <w:t>T</w:t>
      </w:r>
      <w:r>
        <w:rPr>
          <w:lang w:eastAsia="zh-CN"/>
        </w:rPr>
        <w:t xml:space="preserve">here </w:t>
      </w:r>
      <w:del w:id="317" w:author="Michael Hansen" w:date="2020-09-28T19:35:00Z">
        <w:r w:rsidDel="00B740C6">
          <w:rPr>
            <w:lang w:eastAsia="zh-CN"/>
          </w:rPr>
          <w:delText>are</w:delText>
        </w:r>
      </w:del>
      <w:ins w:id="318" w:author="Michael Hansen" w:date="2020-09-28T19:35:00Z">
        <w:r w:rsidR="00B740C6">
          <w:rPr>
            <w:lang w:eastAsia="zh-CN"/>
          </w:rPr>
          <w:t>is</w:t>
        </w:r>
      </w:ins>
      <w:r>
        <w:rPr>
          <w:lang w:eastAsia="zh-CN"/>
        </w:rPr>
        <w:t xml:space="preserve"> </w:t>
      </w:r>
      <w:ins w:id="319" w:author="Michael Hansen" w:date="2020-09-28T19:35:00Z">
        <w:r w:rsidR="00B740C6">
          <w:rPr>
            <w:lang w:eastAsia="zh-CN"/>
          </w:rPr>
          <w:t xml:space="preserve">a </w:t>
        </w:r>
      </w:ins>
      <w:r>
        <w:rPr>
          <w:lang w:eastAsia="zh-CN"/>
        </w:rPr>
        <w:t>total</w:t>
      </w:r>
      <w:ins w:id="320" w:author="Michael Hansen" w:date="2020-09-28T19:35:00Z">
        <w:r w:rsidR="00B740C6">
          <w:rPr>
            <w:lang w:eastAsia="zh-CN"/>
          </w:rPr>
          <w:t xml:space="preserve"> of</w:t>
        </w:r>
      </w:ins>
      <w:del w:id="321" w:author="Michael Hansen" w:date="2020-09-28T19:35:00Z">
        <w:r w:rsidDel="00B740C6">
          <w:rPr>
            <w:lang w:eastAsia="zh-CN"/>
          </w:rPr>
          <w:delText>ly</w:delText>
        </w:r>
      </w:del>
      <w:r>
        <w:rPr>
          <w:lang w:eastAsia="zh-CN"/>
        </w:rPr>
        <w:t xml:space="preserve"> </w:t>
      </w:r>
      <w:r w:rsidR="00A87D83">
        <w:rPr>
          <w:lang w:eastAsia="zh-CN"/>
        </w:rPr>
        <w:t>6</w:t>
      </w:r>
      <w:r>
        <w:rPr>
          <w:lang w:eastAsia="zh-CN"/>
        </w:rPr>
        <w:t xml:space="preserve"> </w:t>
      </w:r>
      <w:r w:rsidR="005B0A5D">
        <w:rPr>
          <w:lang w:eastAsia="zh-CN"/>
        </w:rPr>
        <w:t>records</w:t>
      </w:r>
      <w:r>
        <w:rPr>
          <w:lang w:eastAsia="zh-CN"/>
        </w:rPr>
        <w:t xml:space="preserve"> with </w:t>
      </w:r>
      <w:r w:rsidR="005B0A5D">
        <w:rPr>
          <w:lang w:eastAsia="zh-CN"/>
        </w:rPr>
        <w:t>2</w:t>
      </w:r>
      <w:r>
        <w:rPr>
          <w:lang w:eastAsia="zh-CN"/>
        </w:rPr>
        <w:t xml:space="preserve"> low-risk records and </w:t>
      </w:r>
      <w:r w:rsidR="005B0A5D">
        <w:rPr>
          <w:lang w:eastAsia="zh-CN"/>
        </w:rPr>
        <w:t>4</w:t>
      </w:r>
      <w:r>
        <w:rPr>
          <w:lang w:eastAsia="zh-CN"/>
        </w:rPr>
        <w:t xml:space="preserve"> high-risk records. Therefore, the impurity for the </w:t>
      </w:r>
      <w:r w:rsidR="00C909B0">
        <w:rPr>
          <w:lang w:eastAsia="zh-CN"/>
        </w:rPr>
        <w:t xml:space="preserve">high oil diet group is </w:t>
      </w:r>
      <m:oMath>
        <m:r>
          <w:rPr>
            <w:rFonts w:ascii="Cambria Math" w:hAnsi="Cambria Math"/>
            <w:lang w:eastAsia="zh-CN"/>
          </w:rPr>
          <m:t>1-</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3</m:t>
                    </m:r>
                  </m:den>
                </m:f>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lang w:eastAsia="zh-CN"/>
                      </w:rPr>
                    </m:ctrlPr>
                  </m:fPr>
                  <m:num>
                    <m:r>
                      <w:rPr>
                        <w:rFonts w:ascii="Cambria Math" w:hAnsi="Cambria Math"/>
                        <w:lang w:eastAsia="zh-CN"/>
                      </w:rPr>
                      <m:t>2</m:t>
                    </m:r>
                  </m:num>
                  <m:den>
                    <m:r>
                      <w:rPr>
                        <w:rFonts w:ascii="Cambria Math" w:hAnsi="Cambria Math"/>
                        <w:lang w:eastAsia="zh-CN"/>
                      </w:rPr>
                      <m:t>3</m:t>
                    </m:r>
                  </m:den>
                </m:f>
              </m:e>
            </m:d>
          </m:e>
          <m:sup>
            <m:r>
              <w:rPr>
                <w:rFonts w:ascii="Cambria Math" w:hAnsi="Cambria Math"/>
                <w:lang w:eastAsia="zh-CN"/>
              </w:rPr>
              <m:t>2</m:t>
            </m:r>
          </m:sup>
        </m:sSup>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num>
          <m:den>
            <m:r>
              <w:rPr>
                <w:rFonts w:ascii="Cambria Math" w:hAnsi="Cambria Math"/>
                <w:lang w:eastAsia="zh-CN"/>
              </w:rPr>
              <m:t>9</m:t>
            </m:r>
          </m:den>
        </m:f>
      </m:oMath>
      <w:r w:rsidR="00C909B0">
        <w:rPr>
          <w:rFonts w:hint="eastAsia"/>
          <w:lang w:eastAsia="zh-CN"/>
        </w:rPr>
        <w:t>.</w:t>
      </w:r>
    </w:p>
    <w:p w14:paraId="1A096AFF" w14:textId="715C8071" w:rsidR="00C909B0" w:rsidRDefault="00C909B0" w:rsidP="00C1309B">
      <w:pPr>
        <w:rPr>
          <w:lang w:eastAsia="zh-CN"/>
        </w:rPr>
      </w:pPr>
      <w:del w:id="322" w:author="Michael Hansen" w:date="2020-09-28T19:35:00Z">
        <w:r w:rsidDel="00B740C6">
          <w:rPr>
            <w:rFonts w:hint="eastAsia"/>
            <w:lang w:eastAsia="zh-CN"/>
          </w:rPr>
          <w:delText>M</w:delText>
        </w:r>
        <w:r w:rsidDel="00B740C6">
          <w:rPr>
            <w:lang w:eastAsia="zh-CN"/>
          </w:rPr>
          <w:delText>ean while</w:delText>
        </w:r>
      </w:del>
      <w:ins w:id="323" w:author="Michael Hansen" w:date="2020-09-28T19:35:00Z">
        <w:r w:rsidR="00B740C6">
          <w:rPr>
            <w:lang w:eastAsia="zh-CN"/>
          </w:rPr>
          <w:t>Meanwhile</w:t>
        </w:r>
      </w:ins>
      <w:r>
        <w:rPr>
          <w:lang w:eastAsia="zh-CN"/>
        </w:rPr>
        <w:t xml:space="preserve">, we can calculate the non-high oil diet group’s statistics. </w:t>
      </w:r>
      <w:r w:rsidR="00E2454E">
        <w:rPr>
          <w:lang w:eastAsia="zh-CN"/>
        </w:rPr>
        <w:t>Let’s select and count them using the following code snippet</w:t>
      </w:r>
      <w:del w:id="324" w:author="Kinnari Chohan" w:date="2020-10-09T10:20:00Z">
        <w:r w:rsidR="00E2454E" w:rsidDel="003364C7">
          <w:rPr>
            <w:lang w:eastAsia="zh-CN"/>
          </w:rPr>
          <w:delText>.</w:delText>
        </w:r>
      </w:del>
      <w:ins w:id="325" w:author="Kinnari Chohan" w:date="2020-10-09T10:20:00Z">
        <w:r w:rsidR="003364C7">
          <w:rPr>
            <w:lang w:eastAsia="zh-CN"/>
          </w:rPr>
          <w:t>:</w:t>
        </w:r>
      </w:ins>
    </w:p>
    <w:p w14:paraId="0B69D3F9" w14:textId="6CA4FA86" w:rsidR="005B0A5D" w:rsidRDefault="005B0A5D" w:rsidP="005B0A5D">
      <w:pPr>
        <w:pStyle w:val="SC-Source"/>
        <w:rPr>
          <w:lang w:eastAsia="zh-CN"/>
        </w:rPr>
      </w:pPr>
      <w:r w:rsidRPr="005B0A5D">
        <w:rPr>
          <w:lang w:eastAsia="zh-CN"/>
        </w:rPr>
        <w:lastRenderedPageBreak/>
        <w:t>Counter(df[df["high_oil_diet"]=="</w:t>
      </w:r>
      <w:r>
        <w:rPr>
          <w:lang w:eastAsia="zh-CN"/>
        </w:rPr>
        <w:t>no</w:t>
      </w:r>
      <w:r w:rsidRPr="005B0A5D">
        <w:rPr>
          <w:lang w:eastAsia="zh-CN"/>
        </w:rPr>
        <w:t>"]["stroke_risk"])</w:t>
      </w:r>
    </w:p>
    <w:p w14:paraId="02048EAE" w14:textId="48DD15AB" w:rsidR="00BC00F2" w:rsidRDefault="005B0A5D" w:rsidP="00196CD4">
      <w:pPr>
        <w:pStyle w:val="P-Regular"/>
        <w:rPr>
          <w:lang w:eastAsia="zh-CN"/>
        </w:rPr>
        <w:pPrChange w:id="326" w:author="Kinnari Chohan" w:date="2020-10-09T09:53:00Z">
          <w:pPr/>
        </w:pPrChange>
      </w:pPr>
      <w:r>
        <w:rPr>
          <w:rFonts w:hint="eastAsia"/>
          <w:lang w:eastAsia="zh-CN"/>
        </w:rPr>
        <w:t>T</w:t>
      </w:r>
      <w:r>
        <w:rPr>
          <w:lang w:eastAsia="zh-CN"/>
        </w:rPr>
        <w:t xml:space="preserve">here </w:t>
      </w:r>
      <w:ins w:id="327" w:author="Michael Hansen" w:date="2020-09-28T19:35:00Z">
        <w:r w:rsidR="00B740C6">
          <w:rPr>
            <w:lang w:eastAsia="zh-CN"/>
          </w:rPr>
          <w:t xml:space="preserve">is </w:t>
        </w:r>
      </w:ins>
      <w:del w:id="328" w:author="Michael Hansen" w:date="2020-09-28T19:35:00Z">
        <w:r w:rsidDel="00B740C6">
          <w:rPr>
            <w:lang w:eastAsia="zh-CN"/>
          </w:rPr>
          <w:delText>are</w:delText>
        </w:r>
      </w:del>
      <w:del w:id="329" w:author="Michael Hansen" w:date="2020-09-28T19:36:00Z">
        <w:r w:rsidDel="00B740C6">
          <w:rPr>
            <w:lang w:eastAsia="zh-CN"/>
          </w:rPr>
          <w:delText xml:space="preserve"> </w:delText>
        </w:r>
      </w:del>
      <w:ins w:id="330" w:author="Michael Hansen" w:date="2020-09-28T19:35:00Z">
        <w:r w:rsidR="00B740C6">
          <w:rPr>
            <w:lang w:eastAsia="zh-CN"/>
          </w:rPr>
          <w:t xml:space="preserve">a </w:t>
        </w:r>
      </w:ins>
      <w:r>
        <w:rPr>
          <w:lang w:eastAsia="zh-CN"/>
        </w:rPr>
        <w:t>total</w:t>
      </w:r>
      <w:del w:id="331" w:author="Michael Hansen" w:date="2020-09-28T19:36:00Z">
        <w:r w:rsidDel="00B740C6">
          <w:rPr>
            <w:lang w:eastAsia="zh-CN"/>
          </w:rPr>
          <w:delText>ly</w:delText>
        </w:r>
      </w:del>
      <w:r>
        <w:rPr>
          <w:lang w:eastAsia="zh-CN"/>
        </w:rPr>
        <w:t xml:space="preserve"> </w:t>
      </w:r>
      <w:ins w:id="332" w:author="Michael Hansen" w:date="2020-09-28T19:36:00Z">
        <w:r w:rsidR="00B740C6">
          <w:rPr>
            <w:lang w:eastAsia="zh-CN"/>
          </w:rPr>
          <w:t xml:space="preserve">of </w:t>
        </w:r>
      </w:ins>
      <w:r>
        <w:rPr>
          <w:lang w:eastAsia="zh-CN"/>
        </w:rPr>
        <w:t xml:space="preserve">9 records with 6 low-risk records and 3 high-risk records. Note that the proportionalities are the same for the high oil diet but with exchanging groups. Therefore, the Gini impurity is also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Pr>
          <w:lang w:eastAsia="zh-CN"/>
        </w:rPr>
        <w:t xml:space="preserve">. </w:t>
      </w:r>
    </w:p>
    <w:p w14:paraId="30C810DD" w14:textId="2DA48CC6" w:rsidR="00BC00F2" w:rsidRDefault="005B0A5D" w:rsidP="00196CD4">
      <w:pPr>
        <w:pStyle w:val="P-Regular"/>
        <w:rPr>
          <w:lang w:eastAsia="zh-CN"/>
        </w:rPr>
        <w:pPrChange w:id="333" w:author="Kinnari Chohan" w:date="2020-10-09T09:53:00Z">
          <w:pPr/>
        </w:pPrChange>
      </w:pPr>
      <w:r>
        <w:rPr>
          <w:lang w:eastAsia="zh-CN"/>
        </w:rPr>
        <w:t xml:space="preserve">The weighted Gini impurity remains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sidR="00BC00F2">
        <w:rPr>
          <w:lang w:eastAsia="zh-CN"/>
        </w:rPr>
        <w:t xml:space="preserve"> because </w:t>
      </w:r>
      <m:oMath>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f>
          <m:fPr>
            <m:ctrlPr>
              <w:rPr>
                <w:rFonts w:ascii="Cambria Math" w:hAnsi="Cambria Math"/>
                <w:lang w:eastAsia="zh-CN"/>
              </w:rPr>
            </m:ctrlPr>
          </m:fPr>
          <m:num>
            <m:r>
              <w:rPr>
                <w:rFonts w:ascii="Cambria Math" w:hAnsi="Cambria Math"/>
                <w:lang w:eastAsia="zh-CN"/>
              </w:rPr>
              <m:t>6</m:t>
            </m:r>
            <m:ctrlPr>
              <w:rPr>
                <w:rFonts w:ascii="Cambria Math" w:hAnsi="Cambria Math"/>
                <w:i/>
                <w:lang w:eastAsia="zh-CN"/>
              </w:rPr>
            </m:ctrlPr>
          </m:num>
          <m:den>
            <m:r>
              <w:rPr>
                <w:rFonts w:ascii="Cambria Math" w:hAnsi="Cambria Math"/>
                <w:lang w:eastAsia="zh-CN"/>
              </w:rPr>
              <m:t>15</m:t>
            </m:r>
            <m:ctrlPr>
              <w:rPr>
                <w:rFonts w:ascii="Cambria Math" w:hAnsi="Cambria Math"/>
                <w:i/>
                <w:lang w:eastAsia="zh-CN"/>
              </w:rPr>
            </m:ctrlP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f>
          <m:fPr>
            <m:ctrlPr>
              <w:rPr>
                <w:rFonts w:ascii="Cambria Math" w:hAnsi="Cambria Math"/>
                <w:lang w:eastAsia="zh-CN"/>
              </w:rPr>
            </m:ctrlPr>
          </m:fPr>
          <m:num>
            <m:r>
              <w:rPr>
                <w:rFonts w:ascii="Cambria Math" w:hAnsi="Cambria Math"/>
                <w:lang w:eastAsia="zh-CN"/>
              </w:rPr>
              <m:t>9</m:t>
            </m:r>
            <m:ctrlPr>
              <w:rPr>
                <w:rFonts w:ascii="Cambria Math" w:hAnsi="Cambria Math"/>
                <w:i/>
                <w:lang w:eastAsia="zh-CN"/>
              </w:rPr>
            </m:ctrlPr>
          </m:num>
          <m:den>
            <m:r>
              <w:rPr>
                <w:rFonts w:ascii="Cambria Math" w:hAnsi="Cambria Math"/>
                <w:lang w:eastAsia="zh-CN"/>
              </w:rPr>
              <m:t>15</m:t>
            </m:r>
            <m:ctrlPr>
              <w:rPr>
                <w:rFonts w:ascii="Cambria Math" w:hAnsi="Cambria Math"/>
                <w:i/>
                <w:lang w:eastAsia="zh-CN"/>
              </w:rPr>
            </m:ctrlPr>
          </m:den>
        </m:f>
        <m:r>
          <w:rPr>
            <w:rFonts w:ascii="Cambria Math" w:hAnsi="Cambria Math"/>
            <w:lang w:eastAsia="zh-CN"/>
          </w:rPr>
          <m:t>=</m:t>
        </m:r>
        <m:f>
          <m:fPr>
            <m:ctrlPr>
              <w:rPr>
                <w:rFonts w:ascii="Cambria Math" w:hAnsi="Cambria Math"/>
                <w:lang w:eastAsia="zh-CN"/>
              </w:rPr>
            </m:ctrlPr>
          </m:fPr>
          <m:num>
            <m:r>
              <w:rPr>
                <w:rFonts w:ascii="Cambria Math" w:hAnsi="Cambria Math"/>
                <w:lang w:eastAsia="zh-CN"/>
              </w:rPr>
              <m:t>4</m:t>
            </m:r>
            <m:ctrlPr>
              <w:rPr>
                <w:rFonts w:ascii="Cambria Math" w:hAnsi="Cambria Math"/>
                <w:i/>
                <w:lang w:eastAsia="zh-CN"/>
              </w:rPr>
            </m:ctrlPr>
          </m:num>
          <m:den>
            <m:r>
              <w:rPr>
                <w:rFonts w:ascii="Cambria Math" w:hAnsi="Cambria Math"/>
                <w:lang w:eastAsia="zh-CN"/>
              </w:rPr>
              <m:t>9</m:t>
            </m:r>
            <m:ctrlPr>
              <w:rPr>
                <w:rFonts w:ascii="Cambria Math" w:hAnsi="Cambria Math"/>
                <w:i/>
                <w:lang w:eastAsia="zh-CN"/>
              </w:rPr>
            </m:ctrlPr>
          </m:den>
        </m:f>
      </m:oMath>
      <w:r w:rsidR="00BC00F2">
        <w:rPr>
          <w:rFonts w:hint="eastAsia"/>
          <w:lang w:eastAsia="zh-CN"/>
        </w:rPr>
        <w:t>.</w:t>
      </w:r>
      <w:r w:rsidR="00354292">
        <w:rPr>
          <w:lang w:eastAsia="zh-CN"/>
        </w:rPr>
        <w:t xml:space="preserve"> It is about </w:t>
      </w:r>
      <w:r w:rsidR="00354292" w:rsidRPr="00354292">
        <w:rPr>
          <w:rStyle w:val="P-Bold"/>
        </w:rPr>
        <w:t>0.444</w:t>
      </w:r>
      <w:r w:rsidR="00354292">
        <w:rPr>
          <w:lang w:eastAsia="zh-CN"/>
        </w:rPr>
        <w:t>.</w:t>
      </w:r>
    </w:p>
    <w:p w14:paraId="6065F929" w14:textId="4999859F" w:rsidR="005B0A5D" w:rsidRDefault="00B740C6" w:rsidP="00196CD4">
      <w:pPr>
        <w:pStyle w:val="P-Regular"/>
        <w:rPr>
          <w:lang w:eastAsia="zh-CN"/>
        </w:rPr>
        <w:pPrChange w:id="334" w:author="Kinnari Chohan" w:date="2020-10-09T09:53:00Z">
          <w:pPr/>
        </w:pPrChange>
      </w:pPr>
      <w:ins w:id="335" w:author="Michael Hansen" w:date="2020-09-28T19:36:00Z">
        <w:r>
          <w:rPr>
            <w:lang w:eastAsia="zh-CN"/>
          </w:rPr>
          <w:t>So</w:t>
        </w:r>
      </w:ins>
      <w:del w:id="336" w:author="Michael Hansen" w:date="2020-09-28T19:36:00Z">
        <w:r w:rsidR="00BC00F2" w:rsidDel="00B740C6">
          <w:rPr>
            <w:lang w:eastAsia="zh-CN"/>
          </w:rPr>
          <w:delText>Alright,</w:delText>
        </w:r>
      </w:del>
      <w:r w:rsidR="00BC00F2">
        <w:rPr>
          <w:lang w:eastAsia="zh-CN"/>
        </w:rPr>
        <w:t xml:space="preserve"> what do we get from such a classification? We have reduced the Gini impurity from </w:t>
      </w:r>
      <w:r w:rsidR="00354292">
        <w:rPr>
          <w:lang w:eastAsia="zh-CN"/>
        </w:rPr>
        <w:t>0.498 to 0.444, which is just a slight decrease, better than nothing.</w:t>
      </w:r>
    </w:p>
    <w:p w14:paraId="5D8650FD" w14:textId="77777777" w:rsidR="00E2260B" w:rsidRDefault="00583874" w:rsidP="00196CD4">
      <w:pPr>
        <w:pStyle w:val="P-Regular"/>
        <w:rPr>
          <w:lang w:eastAsia="zh-CN"/>
        </w:rPr>
        <w:pPrChange w:id="337" w:author="Kinnari Chohan" w:date="2020-10-09T09:53:00Z">
          <w:pPr/>
        </w:pPrChange>
      </w:pPr>
      <w:r>
        <w:rPr>
          <w:rFonts w:hint="eastAsia"/>
          <w:lang w:eastAsia="zh-CN"/>
        </w:rPr>
        <w:t>N</w:t>
      </w:r>
      <w:r>
        <w:rPr>
          <w:lang w:eastAsia="zh-CN"/>
        </w:rPr>
        <w:t xml:space="preserve">ext, let’s examine the </w:t>
      </w:r>
      <w:r w:rsidR="00E2260B">
        <w:rPr>
          <w:lang w:eastAsia="zh-CN"/>
        </w:rPr>
        <w:t xml:space="preserve">smoking behavior. </w:t>
      </w:r>
    </w:p>
    <w:p w14:paraId="4D336440" w14:textId="5583A073" w:rsidR="00583874" w:rsidRDefault="00E2260B" w:rsidP="00196CD4">
      <w:pPr>
        <w:pStyle w:val="P-Regular"/>
        <w:rPr>
          <w:lang w:eastAsia="zh-CN"/>
        </w:rPr>
        <w:pPrChange w:id="338" w:author="Kinnari Chohan" w:date="2020-10-09T09:53:00Z">
          <w:pPr/>
        </w:pPrChange>
      </w:pPr>
      <w:r>
        <w:rPr>
          <w:lang w:eastAsia="zh-CN"/>
        </w:rPr>
        <w:t>By the same token, let’s first check the smoking group’s statistics. The following code snippet does the counting.</w:t>
      </w:r>
    </w:p>
    <w:p w14:paraId="35AF2D3A" w14:textId="6C53A0F9" w:rsidR="00E2260B" w:rsidRDefault="00E2260B" w:rsidP="00E2260B">
      <w:pPr>
        <w:pStyle w:val="SC-Source"/>
        <w:rPr>
          <w:lang w:eastAsia="zh-CN"/>
        </w:rPr>
      </w:pPr>
      <w:r w:rsidRPr="00E2260B">
        <w:rPr>
          <w:lang w:eastAsia="zh-CN"/>
        </w:rPr>
        <w:t>Counter(df[df["smoking"]=="yes"]["stroke_risk"])</w:t>
      </w:r>
    </w:p>
    <w:p w14:paraId="5F536D5C" w14:textId="15692816" w:rsidR="00E2260B" w:rsidRDefault="00E2260B" w:rsidP="00196CD4">
      <w:pPr>
        <w:pStyle w:val="P-Regular"/>
        <w:rPr>
          <w:lang w:eastAsia="zh-CN"/>
        </w:rPr>
        <w:pPrChange w:id="339" w:author="Kinnari Chohan" w:date="2020-10-09T09:53:00Z">
          <w:pPr/>
        </w:pPrChange>
      </w:pPr>
      <w:r>
        <w:rPr>
          <w:rFonts w:hint="eastAsia"/>
          <w:lang w:eastAsia="zh-CN"/>
        </w:rPr>
        <w:t>T</w:t>
      </w:r>
      <w:r>
        <w:rPr>
          <w:lang w:eastAsia="zh-CN"/>
        </w:rPr>
        <w:t>he</w:t>
      </w:r>
      <w:r w:rsidR="003B4692">
        <w:rPr>
          <w:lang w:eastAsia="zh-CN"/>
        </w:rPr>
        <w:t xml:space="preserve">re </w:t>
      </w:r>
      <w:ins w:id="340" w:author="Michael Hansen" w:date="2020-09-28T19:38:00Z">
        <w:r w:rsidR="00B740C6">
          <w:rPr>
            <w:lang w:eastAsia="zh-CN"/>
          </w:rPr>
          <w:t xml:space="preserve">is a </w:t>
        </w:r>
      </w:ins>
      <w:del w:id="341" w:author="Michael Hansen" w:date="2020-09-28T19:38:00Z">
        <w:r w:rsidR="003B4692" w:rsidDel="00B740C6">
          <w:rPr>
            <w:lang w:eastAsia="zh-CN"/>
          </w:rPr>
          <w:delText xml:space="preserve">are </w:delText>
        </w:r>
      </w:del>
      <w:r w:rsidR="003B4692">
        <w:rPr>
          <w:lang w:eastAsia="zh-CN"/>
        </w:rPr>
        <w:t>total</w:t>
      </w:r>
      <w:ins w:id="342" w:author="Michael Hansen" w:date="2020-09-28T19:38:00Z">
        <w:r w:rsidR="00B740C6">
          <w:rPr>
            <w:lang w:eastAsia="zh-CN"/>
          </w:rPr>
          <w:t xml:space="preserve"> of </w:t>
        </w:r>
      </w:ins>
      <w:del w:id="343" w:author="Michael Hansen" w:date="2020-09-28T19:38:00Z">
        <w:r w:rsidR="003B4692" w:rsidDel="00B740C6">
          <w:rPr>
            <w:lang w:eastAsia="zh-CN"/>
          </w:rPr>
          <w:delText xml:space="preserve">ly </w:delText>
        </w:r>
      </w:del>
      <w:r w:rsidR="003B4692">
        <w:rPr>
          <w:lang w:eastAsia="zh-CN"/>
        </w:rPr>
        <w:t>7 smoking cases</w:t>
      </w:r>
      <w:ins w:id="344" w:author="Michael Hansen" w:date="2020-09-28T19:38:00Z">
        <w:r w:rsidR="00B740C6">
          <w:rPr>
            <w:lang w:eastAsia="zh-CN"/>
          </w:rPr>
          <w:t>.</w:t>
        </w:r>
      </w:ins>
      <w:del w:id="345" w:author="Michael Hansen" w:date="2020-09-28T19:38:00Z">
        <w:r w:rsidR="003B4692" w:rsidDel="00B740C6">
          <w:rPr>
            <w:lang w:eastAsia="zh-CN"/>
          </w:rPr>
          <w:delText xml:space="preserve"> and</w:delText>
        </w:r>
      </w:del>
      <w:r w:rsidR="003B4692">
        <w:rPr>
          <w:lang w:eastAsia="zh-CN"/>
        </w:rPr>
        <w:t xml:space="preserve"> 5 of them are of high stroke risk and 2 of them are of low stroke risk. </w:t>
      </w:r>
      <w:r w:rsidR="00774B8A">
        <w:rPr>
          <w:lang w:eastAsia="zh-CN"/>
        </w:rPr>
        <w:t xml:space="preserve">The Gini impurity is therefore about </w:t>
      </w:r>
      <w:r w:rsidR="00774B8A" w:rsidRPr="00774B8A">
        <w:rPr>
          <w:rStyle w:val="P-Bold"/>
        </w:rPr>
        <w:t>0.408</w:t>
      </w:r>
      <w:r w:rsidR="00774B8A">
        <w:rPr>
          <w:lang w:eastAsia="zh-CN"/>
        </w:rPr>
        <w:t>.</w:t>
      </w:r>
    </w:p>
    <w:p w14:paraId="1F3C9F16" w14:textId="77777777" w:rsidR="00196CD4" w:rsidRDefault="00774B8A" w:rsidP="00196CD4">
      <w:pPr>
        <w:pStyle w:val="P-Regular"/>
        <w:rPr>
          <w:ins w:id="346" w:author="Kinnari Chohan" w:date="2020-10-09T09:53:00Z"/>
          <w:lang w:eastAsia="zh-CN"/>
        </w:rPr>
      </w:pPr>
      <w:r>
        <w:rPr>
          <w:rFonts w:hint="eastAsia"/>
          <w:lang w:eastAsia="zh-CN"/>
        </w:rPr>
        <w:t>L</w:t>
      </w:r>
      <w:r>
        <w:rPr>
          <w:lang w:eastAsia="zh-CN"/>
        </w:rPr>
        <w:t xml:space="preserve">et’s check the non-smokers. </w:t>
      </w:r>
    </w:p>
    <w:p w14:paraId="74D02D00" w14:textId="3AFD373B" w:rsidR="00774B8A" w:rsidRDefault="00774B8A" w:rsidP="00196CD4">
      <w:pPr>
        <w:pStyle w:val="SC-Source"/>
        <w:rPr>
          <w:lang w:eastAsia="zh-CN"/>
        </w:rPr>
        <w:pPrChange w:id="347" w:author="Kinnari Chohan" w:date="2020-10-09T09:53:00Z">
          <w:pPr/>
        </w:pPrChange>
      </w:pPr>
      <w:r w:rsidRPr="00196CD4">
        <w:rPr>
          <w:rPrChange w:id="348" w:author="Kinnari Chohan" w:date="2020-10-09T09:53:00Z">
            <w:rPr>
              <w:rStyle w:val="P-Code"/>
              <w:lang w:eastAsia="zh-CN"/>
            </w:rPr>
          </w:rPrChange>
        </w:rPr>
        <w:t>Counter(df[df["smoking"]=="no"]["stroke_risk"])</w:t>
      </w:r>
    </w:p>
    <w:p w14:paraId="667B687A" w14:textId="14F4CBA6" w:rsidR="00774B8A" w:rsidRDefault="00774B8A" w:rsidP="00196CD4">
      <w:pPr>
        <w:pStyle w:val="P-Regular"/>
        <w:rPr>
          <w:lang w:eastAsia="zh-CN"/>
        </w:rPr>
        <w:pPrChange w:id="349" w:author="Kinnari Chohan" w:date="2020-10-09T09:53:00Z">
          <w:pPr/>
        </w:pPrChange>
      </w:pPr>
      <w:r>
        <w:rPr>
          <w:rFonts w:hint="eastAsia"/>
          <w:lang w:eastAsia="zh-CN"/>
        </w:rPr>
        <w:t>T</w:t>
      </w:r>
      <w:r>
        <w:rPr>
          <w:lang w:eastAsia="zh-CN"/>
        </w:rPr>
        <w:t>here are 8 non-smokers and 6 of them are of low stroke risk and 2 of them are of high stroke risk</w:t>
      </w:r>
      <w:r w:rsidR="000B2BFC">
        <w:rPr>
          <w:lang w:eastAsia="zh-CN"/>
        </w:rPr>
        <w:t xml:space="preserve">, therefore the Gini impurity is </w:t>
      </w:r>
      <w:r w:rsidR="000B2BFC" w:rsidRPr="000B2BFC">
        <w:rPr>
          <w:rStyle w:val="P-Bold"/>
        </w:rPr>
        <w:t>0.375</w:t>
      </w:r>
      <w:r w:rsidR="000B2BFC">
        <w:rPr>
          <w:lang w:eastAsia="zh-CN"/>
        </w:rPr>
        <w:t>.</w:t>
      </w:r>
    </w:p>
    <w:p w14:paraId="0E3567D7" w14:textId="27902616" w:rsidR="000B2BFC" w:rsidRDefault="000B2BFC" w:rsidP="00196CD4">
      <w:pPr>
        <w:pStyle w:val="P-Regular"/>
        <w:pPrChange w:id="350" w:author="Kinnari Chohan" w:date="2020-10-09T09:53:00Z">
          <w:pPr/>
        </w:pPrChange>
      </w:pPr>
      <w:r>
        <w:rPr>
          <w:lang w:eastAsia="zh-CN"/>
        </w:rPr>
        <w:t xml:space="preserve">Let’s obtain the weighted impurity, it is about </w:t>
      </w:r>
      <m:oMath>
        <m:r>
          <w:rPr>
            <w:rFonts w:ascii="Cambria Math" w:hAnsi="Cambria Math"/>
            <w:lang w:eastAsia="zh-CN"/>
          </w:rPr>
          <m:t>0.408</m:t>
        </m:r>
        <m:f>
          <m:fPr>
            <m:ctrlPr>
              <w:rPr>
                <w:rFonts w:ascii="Cambria Math" w:hAnsi="Cambria Math"/>
                <w:lang w:eastAsia="zh-CN"/>
              </w:rPr>
            </m:ctrlPr>
          </m:fPr>
          <m:num>
            <m:r>
              <w:rPr>
                <w:rFonts w:ascii="Cambria Math" w:hAnsi="Cambria Math"/>
                <w:lang w:eastAsia="zh-CN"/>
              </w:rPr>
              <m:t>7</m:t>
            </m:r>
          </m:num>
          <m:den>
            <m:r>
              <w:rPr>
                <w:rFonts w:ascii="Cambria Math" w:hAnsi="Cambria Math"/>
                <w:lang w:eastAsia="zh-CN"/>
              </w:rPr>
              <m:t>15</m:t>
            </m:r>
          </m:den>
        </m:f>
        <m:r>
          <w:rPr>
            <w:rFonts w:ascii="Cambria Math" w:hAnsi="Cambria Math"/>
            <w:lang w:eastAsia="zh-CN"/>
          </w:rPr>
          <m:t>+0.375</m:t>
        </m:r>
        <m:f>
          <m:fPr>
            <m:ctrlPr>
              <w:rPr>
                <w:rFonts w:ascii="Cambria Math" w:hAnsi="Cambria Math"/>
                <w:lang w:eastAsia="zh-CN"/>
              </w:rPr>
            </m:ctrlPr>
          </m:fPr>
          <m:num>
            <m:r>
              <w:rPr>
                <w:rFonts w:ascii="Cambria Math" w:hAnsi="Cambria Math"/>
                <w:lang w:eastAsia="zh-CN"/>
              </w:rPr>
              <m:t>8</m:t>
            </m:r>
          </m:num>
          <m:den>
            <m:r>
              <w:rPr>
                <w:rFonts w:ascii="Cambria Math" w:hAnsi="Cambria Math"/>
                <w:lang w:eastAsia="zh-CN"/>
              </w:rPr>
              <m:t>15</m:t>
            </m:r>
          </m:den>
        </m:f>
        <m:r>
          <m:rPr>
            <m:sty m:val="p"/>
          </m:rPr>
          <w:rPr>
            <w:rFonts w:ascii="Cambria Math" w:hAnsi="Cambria Math"/>
            <w:lang w:eastAsia="zh-CN"/>
          </w:rPr>
          <m:t>=</m:t>
        </m:r>
        <m:r>
          <m:rPr>
            <m:sty m:val="p"/>
          </m:rPr>
          <w:rPr>
            <w:rStyle w:val="P-Bold"/>
            <w:rFonts w:ascii="Cambria Math" w:hAnsi="Cambria Math"/>
          </w:rPr>
          <m:t>0.390</m:t>
        </m:r>
      </m:oMath>
      <w:r w:rsidRPr="000B2BFC">
        <w:rPr>
          <w:rFonts w:hint="eastAsia"/>
        </w:rPr>
        <w:t>.</w:t>
      </w:r>
      <w:r>
        <w:t xml:space="preserve"> This is a 0.108 decrease from the original impurity without splitting and it is better than the </w:t>
      </w:r>
      <w:r w:rsidR="00626261">
        <w:t>splitting on high oil diet.</w:t>
      </w:r>
    </w:p>
    <w:p w14:paraId="6A1FC3B1" w14:textId="77777777" w:rsidR="000E33A5" w:rsidRDefault="00626261" w:rsidP="00196CD4">
      <w:pPr>
        <w:pStyle w:val="P-Regular"/>
        <w:pPrChange w:id="351" w:author="Kinnari Chohan" w:date="2020-10-09T09:53:00Z">
          <w:pPr/>
        </w:pPrChange>
      </w:pPr>
      <w:r>
        <w:t>I will omit the calculation for the other feature weight, but I will list the result for you in the following table. Note that the feature weight has 3 levels so there can be multiple rules for splitting the feature. Here I list all of them.</w:t>
      </w:r>
      <w:r w:rsidR="003842E6">
        <w:t xml:space="preserve"> </w:t>
      </w:r>
    </w:p>
    <w:p w14:paraId="1E1EABD0" w14:textId="4EADC711" w:rsidR="00626261" w:rsidRDefault="003842E6" w:rsidP="00196CD4">
      <w:pPr>
        <w:pStyle w:val="P-Regular"/>
        <w:pPrChange w:id="352" w:author="Kinnari Chohan" w:date="2020-10-09T09:53:00Z">
          <w:pPr/>
        </w:pPrChange>
      </w:pPr>
      <w:r>
        <w:t xml:space="preserve">In the Yes and No group statistics, I list the </w:t>
      </w:r>
      <w:r w:rsidRPr="000E33A5">
        <w:rPr>
          <w:rStyle w:val="P-Bold"/>
        </w:rPr>
        <w:t xml:space="preserve">number of high-stroke risk records, </w:t>
      </w:r>
      <w:r w:rsidR="000E33A5" w:rsidRPr="000E33A5">
        <w:rPr>
          <w:rStyle w:val="P-Bold"/>
        </w:rPr>
        <w:t xml:space="preserve">number of </w:t>
      </w:r>
      <w:r w:rsidRPr="000E33A5">
        <w:rPr>
          <w:rStyle w:val="P-Bold"/>
        </w:rPr>
        <w:t>low-risk records and Gini impurity</w:t>
      </w:r>
      <w:r w:rsidR="006F6DEB" w:rsidRPr="000E33A5">
        <w:rPr>
          <w:rStyle w:val="P-Bold"/>
        </w:rPr>
        <w:t xml:space="preserve"> value</w:t>
      </w:r>
      <w:r w:rsidR="00A02D5A">
        <w:t xml:space="preserve"> separated by comma</w:t>
      </w:r>
      <w:ins w:id="353" w:author="Michael Hansen" w:date="2020-09-28T19:41:00Z">
        <w:r w:rsidR="00CB15C5">
          <w:t>s</w:t>
        </w:r>
      </w:ins>
      <w:r w:rsidR="00A02D5A">
        <w:t>.</w:t>
      </w:r>
    </w:p>
    <w:tbl>
      <w:tblPr>
        <w:tblStyle w:val="TableGrid"/>
        <w:tblW w:w="9776" w:type="dxa"/>
        <w:tblLook w:val="04A0" w:firstRow="1" w:lastRow="0" w:firstColumn="1" w:lastColumn="0" w:noHBand="0" w:noVBand="1"/>
      </w:tblPr>
      <w:tblGrid>
        <w:gridCol w:w="1652"/>
        <w:gridCol w:w="1652"/>
        <w:gridCol w:w="1652"/>
        <w:gridCol w:w="1560"/>
        <w:gridCol w:w="3260"/>
      </w:tblGrid>
      <w:tr w:rsidR="006109AD" w14:paraId="60B5139D" w14:textId="77777777" w:rsidTr="00127267">
        <w:tc>
          <w:tcPr>
            <w:tcW w:w="1652" w:type="dxa"/>
          </w:tcPr>
          <w:p w14:paraId="1DC03ED0" w14:textId="433EC904" w:rsidR="006109AD" w:rsidRPr="006109AD" w:rsidRDefault="006109AD" w:rsidP="00E2260B">
            <w:pPr>
              <w:rPr>
                <w:rFonts w:eastAsia="DengXian"/>
                <w:lang w:eastAsia="zh-CN"/>
              </w:rPr>
            </w:pPr>
            <w:r>
              <w:rPr>
                <w:rFonts w:eastAsia="DengXian" w:hint="eastAsia"/>
                <w:lang w:eastAsia="zh-CN"/>
              </w:rPr>
              <w:t>S</w:t>
            </w:r>
            <w:r>
              <w:rPr>
                <w:rFonts w:eastAsia="DengXian"/>
                <w:lang w:eastAsia="zh-CN"/>
              </w:rPr>
              <w:t xml:space="preserve">plitting </w:t>
            </w:r>
            <w:r w:rsidR="00127267">
              <w:rPr>
                <w:rFonts w:eastAsia="DengXian"/>
                <w:lang w:eastAsia="zh-CN"/>
              </w:rPr>
              <w:t>feature</w:t>
            </w:r>
          </w:p>
        </w:tc>
        <w:tc>
          <w:tcPr>
            <w:tcW w:w="1652" w:type="dxa"/>
          </w:tcPr>
          <w:p w14:paraId="73366E8D" w14:textId="5CCB9A8C" w:rsidR="006109AD" w:rsidRPr="006109AD" w:rsidRDefault="006109AD" w:rsidP="00E2260B">
            <w:pPr>
              <w:rPr>
                <w:rFonts w:eastAsia="DengXian"/>
                <w:lang w:eastAsia="zh-CN"/>
              </w:rPr>
            </w:pPr>
            <w:r>
              <w:rPr>
                <w:rFonts w:eastAsia="DengXian" w:hint="eastAsia"/>
                <w:lang w:eastAsia="zh-CN"/>
              </w:rPr>
              <w:t>S</w:t>
            </w:r>
            <w:r>
              <w:rPr>
                <w:rFonts w:eastAsia="DengXian"/>
                <w:lang w:eastAsia="zh-CN"/>
              </w:rPr>
              <w:t>plitting rule</w:t>
            </w:r>
          </w:p>
        </w:tc>
        <w:tc>
          <w:tcPr>
            <w:tcW w:w="1652" w:type="dxa"/>
          </w:tcPr>
          <w:p w14:paraId="0A3C11E2" w14:textId="63ACA046"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Yes</w:t>
            </w:r>
            <w:r>
              <w:rPr>
                <w:rFonts w:eastAsia="DengXian"/>
                <w:lang w:eastAsia="zh-CN"/>
              </w:rPr>
              <w:t xml:space="preserve"> group </w:t>
            </w:r>
          </w:p>
        </w:tc>
        <w:tc>
          <w:tcPr>
            <w:tcW w:w="1560" w:type="dxa"/>
          </w:tcPr>
          <w:p w14:paraId="3D86CBEA" w14:textId="708D8AD3"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No</w:t>
            </w:r>
            <w:r>
              <w:rPr>
                <w:rFonts w:eastAsia="DengXian"/>
                <w:lang w:eastAsia="zh-CN"/>
              </w:rPr>
              <w:t xml:space="preserve"> group </w:t>
            </w:r>
          </w:p>
        </w:tc>
        <w:tc>
          <w:tcPr>
            <w:tcW w:w="3260" w:type="dxa"/>
          </w:tcPr>
          <w:p w14:paraId="7749AE6A" w14:textId="7112CDCA" w:rsidR="006109AD" w:rsidRPr="006109AD" w:rsidRDefault="006109AD" w:rsidP="00E2260B">
            <w:pPr>
              <w:rPr>
                <w:rFonts w:eastAsia="DengXian"/>
                <w:lang w:eastAsia="zh-CN"/>
              </w:rPr>
            </w:pPr>
            <w:r>
              <w:rPr>
                <w:rFonts w:eastAsia="DengXian" w:hint="eastAsia"/>
                <w:lang w:eastAsia="zh-CN"/>
              </w:rPr>
              <w:t>T</w:t>
            </w:r>
            <w:r>
              <w:rPr>
                <w:rFonts w:eastAsia="DengXian"/>
                <w:lang w:eastAsia="zh-CN"/>
              </w:rPr>
              <w:t xml:space="preserve">he </w:t>
            </w:r>
            <w:r w:rsidRPr="00535AFD">
              <w:rPr>
                <w:rStyle w:val="P-Italics"/>
              </w:rPr>
              <w:t>weighted</w:t>
            </w:r>
            <w:r>
              <w:rPr>
                <w:rFonts w:eastAsia="DengXian"/>
                <w:lang w:eastAsia="zh-CN"/>
              </w:rPr>
              <w:t xml:space="preserve"> total Gini impurity</w:t>
            </w:r>
          </w:p>
        </w:tc>
      </w:tr>
      <w:tr w:rsidR="006109AD" w14:paraId="37078A6C" w14:textId="77777777" w:rsidTr="00127267">
        <w:tc>
          <w:tcPr>
            <w:tcW w:w="1652" w:type="dxa"/>
          </w:tcPr>
          <w:p w14:paraId="1DBE58A9" w14:textId="67C3301C" w:rsidR="006109AD" w:rsidRPr="003842E6" w:rsidRDefault="003842E6" w:rsidP="00E2260B">
            <w:pPr>
              <w:rPr>
                <w:rFonts w:eastAsia="DengXian"/>
                <w:lang w:eastAsia="zh-CN"/>
              </w:rPr>
            </w:pPr>
            <w:r>
              <w:rPr>
                <w:rFonts w:eastAsia="DengXian" w:hint="eastAsia"/>
                <w:lang w:eastAsia="zh-CN"/>
              </w:rPr>
              <w:t>S</w:t>
            </w:r>
            <w:r>
              <w:rPr>
                <w:rFonts w:eastAsia="DengXian"/>
                <w:lang w:eastAsia="zh-CN"/>
              </w:rPr>
              <w:t>moking</w:t>
            </w:r>
          </w:p>
        </w:tc>
        <w:tc>
          <w:tcPr>
            <w:tcW w:w="1652" w:type="dxa"/>
          </w:tcPr>
          <w:p w14:paraId="2A5C1114" w14:textId="13DF587E" w:rsidR="006109AD" w:rsidRPr="003842E6" w:rsidRDefault="003842E6" w:rsidP="00E2260B">
            <w:pPr>
              <w:rPr>
                <w:rFonts w:eastAsia="DengXian"/>
                <w:lang w:eastAsia="zh-CN"/>
              </w:rPr>
            </w:pPr>
            <w:r>
              <w:rPr>
                <w:rFonts w:eastAsia="DengXian" w:hint="eastAsia"/>
                <w:lang w:eastAsia="zh-CN"/>
              </w:rPr>
              <w:t>I</w:t>
            </w:r>
            <w:r>
              <w:rPr>
                <w:rFonts w:eastAsia="DengXian"/>
                <w:lang w:eastAsia="zh-CN"/>
              </w:rPr>
              <w:t>s Smoking?</w:t>
            </w:r>
          </w:p>
        </w:tc>
        <w:tc>
          <w:tcPr>
            <w:tcW w:w="1652" w:type="dxa"/>
          </w:tcPr>
          <w:p w14:paraId="29080342" w14:textId="2B6AA4FD" w:rsidR="006109AD" w:rsidRPr="003842E6" w:rsidRDefault="003842E6" w:rsidP="00E2260B">
            <w:pPr>
              <w:rPr>
                <w:rFonts w:eastAsia="DengXian"/>
                <w:lang w:eastAsia="zh-CN"/>
              </w:rPr>
            </w:pPr>
            <w:r>
              <w:rPr>
                <w:rFonts w:eastAsia="DengXian"/>
                <w:lang w:eastAsia="zh-CN"/>
              </w:rPr>
              <w:t xml:space="preserve">5, 2, </w:t>
            </w:r>
            <w:r>
              <w:rPr>
                <w:rFonts w:eastAsia="DengXian" w:hint="eastAsia"/>
                <w:lang w:eastAsia="zh-CN"/>
              </w:rPr>
              <w:t>0</w:t>
            </w:r>
            <w:r>
              <w:rPr>
                <w:rFonts w:eastAsia="DengXian"/>
                <w:lang w:eastAsia="zh-CN"/>
              </w:rPr>
              <w:t>.408</w:t>
            </w:r>
          </w:p>
        </w:tc>
        <w:tc>
          <w:tcPr>
            <w:tcW w:w="1560" w:type="dxa"/>
          </w:tcPr>
          <w:p w14:paraId="3371D065" w14:textId="0C2AC70C" w:rsidR="006109AD" w:rsidRPr="003842E6" w:rsidRDefault="00A02D5A" w:rsidP="00E2260B">
            <w:pPr>
              <w:rPr>
                <w:rFonts w:eastAsia="DengXian"/>
                <w:lang w:eastAsia="zh-CN"/>
              </w:rPr>
            </w:pPr>
            <w:r>
              <w:rPr>
                <w:rFonts w:eastAsia="DengXian"/>
                <w:lang w:eastAsia="zh-CN"/>
              </w:rPr>
              <w:t xml:space="preserve">2, 6, </w:t>
            </w:r>
            <w:r w:rsidR="003842E6">
              <w:rPr>
                <w:rFonts w:eastAsia="DengXian" w:hint="eastAsia"/>
                <w:lang w:eastAsia="zh-CN"/>
              </w:rPr>
              <w:t>0</w:t>
            </w:r>
            <w:r w:rsidR="003842E6">
              <w:rPr>
                <w:rFonts w:eastAsia="DengXian"/>
                <w:lang w:eastAsia="zh-CN"/>
              </w:rPr>
              <w:t>.375</w:t>
            </w:r>
          </w:p>
        </w:tc>
        <w:tc>
          <w:tcPr>
            <w:tcW w:w="3260" w:type="dxa"/>
          </w:tcPr>
          <w:p w14:paraId="30548F3B" w14:textId="15BDA5D9" w:rsidR="006109AD" w:rsidRPr="00A87D83" w:rsidRDefault="00A87D83" w:rsidP="00E2260B">
            <w:pPr>
              <w:rPr>
                <w:rFonts w:eastAsia="DengXian"/>
                <w:lang w:eastAsia="zh-CN"/>
              </w:rPr>
            </w:pPr>
            <w:r>
              <w:rPr>
                <w:rFonts w:eastAsia="DengXian" w:hint="eastAsia"/>
                <w:lang w:eastAsia="zh-CN"/>
              </w:rPr>
              <w:t>0</w:t>
            </w:r>
            <w:r>
              <w:rPr>
                <w:rFonts w:eastAsia="DengXian"/>
                <w:lang w:eastAsia="zh-CN"/>
              </w:rPr>
              <w:t>.39</w:t>
            </w:r>
            <w:r w:rsidR="000E33A5">
              <w:rPr>
                <w:rFonts w:eastAsia="DengXian"/>
                <w:lang w:eastAsia="zh-CN"/>
              </w:rPr>
              <w:t>0</w:t>
            </w:r>
          </w:p>
        </w:tc>
      </w:tr>
      <w:tr w:rsidR="006109AD" w14:paraId="042B3A0F" w14:textId="77777777" w:rsidTr="00127267">
        <w:tc>
          <w:tcPr>
            <w:tcW w:w="1652" w:type="dxa"/>
          </w:tcPr>
          <w:p w14:paraId="37562FB8" w14:textId="32DCEEDA" w:rsidR="006109AD" w:rsidRPr="003842E6" w:rsidRDefault="003842E6" w:rsidP="00E2260B">
            <w:pPr>
              <w:rPr>
                <w:rFonts w:eastAsia="DengXian"/>
                <w:lang w:eastAsia="zh-CN"/>
              </w:rPr>
            </w:pPr>
            <w:r>
              <w:rPr>
                <w:rFonts w:eastAsia="DengXian" w:hint="eastAsia"/>
                <w:lang w:eastAsia="zh-CN"/>
              </w:rPr>
              <w:t>H</w:t>
            </w:r>
            <w:r>
              <w:rPr>
                <w:rFonts w:eastAsia="DengXian"/>
                <w:lang w:eastAsia="zh-CN"/>
              </w:rPr>
              <w:t>igh oil diet</w:t>
            </w:r>
          </w:p>
        </w:tc>
        <w:tc>
          <w:tcPr>
            <w:tcW w:w="1652" w:type="dxa"/>
          </w:tcPr>
          <w:p w14:paraId="0071818F" w14:textId="7B62729D" w:rsidR="006109AD" w:rsidRPr="003842E6" w:rsidRDefault="003842E6" w:rsidP="00E2260B">
            <w:pPr>
              <w:rPr>
                <w:rFonts w:eastAsia="DengXian"/>
                <w:lang w:eastAsia="zh-CN"/>
              </w:rPr>
            </w:pPr>
            <w:r>
              <w:rPr>
                <w:rFonts w:eastAsia="DengXian" w:hint="eastAsia"/>
                <w:lang w:eastAsia="zh-CN"/>
              </w:rPr>
              <w:t>I</w:t>
            </w:r>
            <w:r>
              <w:rPr>
                <w:rFonts w:eastAsia="DengXian"/>
                <w:lang w:eastAsia="zh-CN"/>
              </w:rPr>
              <w:t>s high oil diet?</w:t>
            </w:r>
          </w:p>
        </w:tc>
        <w:tc>
          <w:tcPr>
            <w:tcW w:w="1652" w:type="dxa"/>
          </w:tcPr>
          <w:p w14:paraId="1D840B04" w14:textId="6E94783B" w:rsidR="006109AD" w:rsidRPr="000E33A5" w:rsidRDefault="000E33A5" w:rsidP="00E2260B">
            <w:pPr>
              <w:rPr>
                <w:rFonts w:eastAsia="DengXian"/>
                <w:lang w:eastAsia="zh-CN"/>
              </w:rPr>
            </w:pPr>
            <w:r>
              <w:rPr>
                <w:rFonts w:eastAsia="DengXian" w:hint="eastAsia"/>
                <w:lang w:eastAsia="zh-CN"/>
              </w:rPr>
              <w:t>4</w:t>
            </w:r>
            <w:r>
              <w:rPr>
                <w:rFonts w:eastAsia="DengXian"/>
                <w:lang w:eastAsia="zh-CN"/>
              </w:rPr>
              <w:t>, 2, 0.444</w:t>
            </w:r>
          </w:p>
        </w:tc>
        <w:tc>
          <w:tcPr>
            <w:tcW w:w="1560" w:type="dxa"/>
          </w:tcPr>
          <w:p w14:paraId="6DA7578B" w14:textId="3AF22A2F" w:rsidR="006109AD" w:rsidRPr="000E33A5" w:rsidRDefault="000E33A5" w:rsidP="00E2260B">
            <w:pPr>
              <w:rPr>
                <w:rFonts w:eastAsia="DengXian"/>
                <w:lang w:eastAsia="zh-CN"/>
              </w:rPr>
            </w:pPr>
            <w:r>
              <w:rPr>
                <w:rFonts w:eastAsia="DengXian" w:hint="eastAsia"/>
                <w:lang w:eastAsia="zh-CN"/>
              </w:rPr>
              <w:t>3</w:t>
            </w:r>
            <w:r>
              <w:rPr>
                <w:rFonts w:eastAsia="DengXian"/>
                <w:lang w:eastAsia="zh-CN"/>
              </w:rPr>
              <w:t>, 6, 0.444</w:t>
            </w:r>
          </w:p>
        </w:tc>
        <w:tc>
          <w:tcPr>
            <w:tcW w:w="3260" w:type="dxa"/>
          </w:tcPr>
          <w:p w14:paraId="47D65297" w14:textId="3C013792" w:rsidR="006109AD" w:rsidRPr="000E33A5" w:rsidRDefault="000E33A5" w:rsidP="00E2260B">
            <w:pPr>
              <w:rPr>
                <w:rFonts w:eastAsia="DengXian"/>
                <w:lang w:eastAsia="zh-CN"/>
              </w:rPr>
            </w:pPr>
            <w:r>
              <w:rPr>
                <w:rFonts w:eastAsia="DengXian" w:hint="eastAsia"/>
                <w:lang w:eastAsia="zh-CN"/>
              </w:rPr>
              <w:t>0</w:t>
            </w:r>
            <w:r>
              <w:rPr>
                <w:rFonts w:eastAsia="DengXian"/>
                <w:lang w:eastAsia="zh-CN"/>
              </w:rPr>
              <w:t>.444</w:t>
            </w:r>
          </w:p>
        </w:tc>
      </w:tr>
      <w:tr w:rsidR="006109AD" w14:paraId="7ED4C7B1" w14:textId="77777777" w:rsidTr="00127267">
        <w:tc>
          <w:tcPr>
            <w:tcW w:w="1652" w:type="dxa"/>
          </w:tcPr>
          <w:p w14:paraId="095F04B4" w14:textId="6805FA51" w:rsidR="006109AD" w:rsidRPr="000E33A5" w:rsidRDefault="000E33A5" w:rsidP="00E2260B">
            <w:pPr>
              <w:rPr>
                <w:rFonts w:eastAsia="DengXian"/>
                <w:lang w:eastAsia="zh-CN"/>
              </w:rPr>
            </w:pPr>
            <w:r>
              <w:rPr>
                <w:rFonts w:eastAsia="DengXian" w:hint="eastAsia"/>
                <w:lang w:eastAsia="zh-CN"/>
              </w:rPr>
              <w:t>W</w:t>
            </w:r>
            <w:r>
              <w:rPr>
                <w:rFonts w:eastAsia="DengXian"/>
                <w:lang w:eastAsia="zh-CN"/>
              </w:rPr>
              <w:t>eight</w:t>
            </w:r>
          </w:p>
        </w:tc>
        <w:tc>
          <w:tcPr>
            <w:tcW w:w="1652" w:type="dxa"/>
          </w:tcPr>
          <w:p w14:paraId="1D442A29" w14:textId="635209FB" w:rsidR="006109AD" w:rsidRPr="000E33A5" w:rsidRDefault="000E33A5" w:rsidP="00E2260B">
            <w:pPr>
              <w:rPr>
                <w:rFonts w:eastAsia="DengXian"/>
                <w:lang w:eastAsia="zh-CN"/>
              </w:rPr>
            </w:pPr>
            <w:r>
              <w:rPr>
                <w:rFonts w:eastAsia="DengXian" w:hint="eastAsia"/>
                <w:lang w:eastAsia="zh-CN"/>
              </w:rPr>
              <w:t>I</w:t>
            </w:r>
            <w:r>
              <w:rPr>
                <w:rFonts w:eastAsia="DengXian"/>
                <w:lang w:eastAsia="zh-CN"/>
              </w:rPr>
              <w:t>s low weight?</w:t>
            </w:r>
          </w:p>
        </w:tc>
        <w:tc>
          <w:tcPr>
            <w:tcW w:w="1652" w:type="dxa"/>
          </w:tcPr>
          <w:p w14:paraId="5B122648" w14:textId="4F26C4DF" w:rsidR="006109AD" w:rsidRPr="000E33A5" w:rsidRDefault="000E33A5" w:rsidP="00E2260B">
            <w:pPr>
              <w:rPr>
                <w:rFonts w:eastAsia="DengXian"/>
                <w:lang w:eastAsia="zh-CN"/>
              </w:rPr>
            </w:pPr>
            <w:r>
              <w:rPr>
                <w:rFonts w:eastAsia="DengXian" w:hint="eastAsia"/>
                <w:lang w:eastAsia="zh-CN"/>
              </w:rPr>
              <w:t>1</w:t>
            </w:r>
            <w:r>
              <w:rPr>
                <w:rFonts w:eastAsia="DengXian"/>
                <w:lang w:eastAsia="zh-CN"/>
              </w:rPr>
              <w:t>, 4, 0.32</w:t>
            </w:r>
            <w:r w:rsidR="00EE14D4">
              <w:rPr>
                <w:rFonts w:eastAsia="DengXian"/>
                <w:lang w:eastAsia="zh-CN"/>
              </w:rPr>
              <w:t>0</w:t>
            </w:r>
          </w:p>
        </w:tc>
        <w:tc>
          <w:tcPr>
            <w:tcW w:w="1560" w:type="dxa"/>
          </w:tcPr>
          <w:p w14:paraId="62538B9E" w14:textId="1B888A38" w:rsidR="006109AD" w:rsidRPr="000E33A5" w:rsidRDefault="000E33A5" w:rsidP="00E2260B">
            <w:pPr>
              <w:rPr>
                <w:rFonts w:eastAsia="DengXian"/>
                <w:lang w:eastAsia="zh-CN"/>
              </w:rPr>
            </w:pPr>
            <w:r>
              <w:rPr>
                <w:rFonts w:eastAsia="DengXian" w:hint="eastAsia"/>
                <w:lang w:eastAsia="zh-CN"/>
              </w:rPr>
              <w:t>6</w:t>
            </w:r>
            <w:r>
              <w:rPr>
                <w:rFonts w:eastAsia="DengXian"/>
                <w:lang w:eastAsia="zh-CN"/>
              </w:rPr>
              <w:t>, 4, 0.48</w:t>
            </w:r>
            <w:r w:rsidR="005B4730">
              <w:rPr>
                <w:rFonts w:eastAsia="DengXian"/>
                <w:lang w:eastAsia="zh-CN"/>
              </w:rPr>
              <w:t>0</w:t>
            </w:r>
          </w:p>
        </w:tc>
        <w:tc>
          <w:tcPr>
            <w:tcW w:w="3260" w:type="dxa"/>
          </w:tcPr>
          <w:p w14:paraId="3A202914" w14:textId="71A58AE3" w:rsidR="006109AD" w:rsidRPr="000E33A5" w:rsidRDefault="000E33A5" w:rsidP="00E2260B">
            <w:pPr>
              <w:rPr>
                <w:rFonts w:eastAsia="DengXian"/>
                <w:lang w:eastAsia="zh-CN"/>
              </w:rPr>
            </w:pPr>
            <w:r>
              <w:rPr>
                <w:rFonts w:eastAsia="DengXian" w:hint="eastAsia"/>
                <w:lang w:eastAsia="zh-CN"/>
              </w:rPr>
              <w:t>0</w:t>
            </w:r>
            <w:r>
              <w:rPr>
                <w:rFonts w:eastAsia="DengXian"/>
                <w:lang w:eastAsia="zh-CN"/>
              </w:rPr>
              <w:t>.427</w:t>
            </w:r>
          </w:p>
        </w:tc>
      </w:tr>
      <w:tr w:rsidR="006109AD" w14:paraId="25451F2D" w14:textId="77777777" w:rsidTr="00127267">
        <w:tc>
          <w:tcPr>
            <w:tcW w:w="1652" w:type="dxa"/>
          </w:tcPr>
          <w:p w14:paraId="43FDD2ED" w14:textId="3A47119B" w:rsidR="006109AD" w:rsidRPr="00390495" w:rsidRDefault="00390495" w:rsidP="00E2260B">
            <w:pPr>
              <w:rPr>
                <w:rFonts w:eastAsia="DengXian"/>
                <w:lang w:eastAsia="zh-CN"/>
              </w:rPr>
            </w:pPr>
            <w:r>
              <w:rPr>
                <w:rFonts w:eastAsia="DengXian" w:hint="eastAsia"/>
                <w:lang w:eastAsia="zh-CN"/>
              </w:rPr>
              <w:lastRenderedPageBreak/>
              <w:t>W</w:t>
            </w:r>
            <w:r>
              <w:rPr>
                <w:rFonts w:eastAsia="DengXian"/>
                <w:lang w:eastAsia="zh-CN"/>
              </w:rPr>
              <w:t>eight</w:t>
            </w:r>
          </w:p>
        </w:tc>
        <w:tc>
          <w:tcPr>
            <w:tcW w:w="1652" w:type="dxa"/>
          </w:tcPr>
          <w:p w14:paraId="7B91B139" w14:textId="47319487" w:rsidR="006109AD" w:rsidRPr="0013593A" w:rsidRDefault="0013593A" w:rsidP="00E2260B">
            <w:pPr>
              <w:rPr>
                <w:rFonts w:eastAsia="DengXian"/>
                <w:lang w:eastAsia="zh-CN"/>
              </w:rPr>
            </w:pPr>
            <w:r>
              <w:rPr>
                <w:rFonts w:eastAsia="DengXian" w:hint="eastAsia"/>
                <w:lang w:eastAsia="zh-CN"/>
              </w:rPr>
              <w:t>I</w:t>
            </w:r>
            <w:r>
              <w:rPr>
                <w:rFonts w:eastAsia="DengXian"/>
                <w:lang w:eastAsia="zh-CN"/>
              </w:rPr>
              <w:t>s middle weight?</w:t>
            </w:r>
          </w:p>
        </w:tc>
        <w:tc>
          <w:tcPr>
            <w:tcW w:w="1652" w:type="dxa"/>
          </w:tcPr>
          <w:p w14:paraId="1F48E3D3" w14:textId="7CB52600" w:rsidR="006109AD" w:rsidRPr="0013593A" w:rsidRDefault="0013593A" w:rsidP="00E2260B">
            <w:pPr>
              <w:rPr>
                <w:rFonts w:eastAsia="DengXian"/>
                <w:lang w:eastAsia="zh-CN"/>
              </w:rPr>
            </w:pPr>
            <w:r>
              <w:rPr>
                <w:rFonts w:eastAsia="DengXian" w:hint="eastAsia"/>
                <w:lang w:eastAsia="zh-CN"/>
              </w:rPr>
              <w:t>3</w:t>
            </w:r>
            <w:r>
              <w:rPr>
                <w:rFonts w:eastAsia="DengXian"/>
                <w:lang w:eastAsia="zh-CN"/>
              </w:rPr>
              <w:t>, 4, 0.490</w:t>
            </w:r>
          </w:p>
        </w:tc>
        <w:tc>
          <w:tcPr>
            <w:tcW w:w="1560" w:type="dxa"/>
          </w:tcPr>
          <w:p w14:paraId="4A58E2E7" w14:textId="43BEC938" w:rsidR="006109AD" w:rsidRPr="0013593A" w:rsidRDefault="0013593A" w:rsidP="00E2260B">
            <w:pPr>
              <w:rPr>
                <w:rFonts w:eastAsia="DengXian"/>
                <w:lang w:eastAsia="zh-CN"/>
              </w:rPr>
            </w:pPr>
            <w:r>
              <w:rPr>
                <w:rFonts w:eastAsia="DengXian" w:hint="eastAsia"/>
                <w:lang w:eastAsia="zh-CN"/>
              </w:rPr>
              <w:t>4</w:t>
            </w:r>
            <w:r>
              <w:rPr>
                <w:rFonts w:eastAsia="DengXian"/>
                <w:lang w:eastAsia="zh-CN"/>
              </w:rPr>
              <w:t>, 4, 0.50</w:t>
            </w:r>
          </w:p>
        </w:tc>
        <w:tc>
          <w:tcPr>
            <w:tcW w:w="3260" w:type="dxa"/>
          </w:tcPr>
          <w:p w14:paraId="4F059C2C" w14:textId="162131F9" w:rsidR="006109AD" w:rsidRPr="0013593A" w:rsidRDefault="0013593A" w:rsidP="00E2260B">
            <w:pPr>
              <w:rPr>
                <w:rFonts w:eastAsia="DengXian"/>
                <w:lang w:eastAsia="zh-CN"/>
              </w:rPr>
            </w:pPr>
            <w:r>
              <w:rPr>
                <w:rFonts w:eastAsia="DengXian" w:hint="eastAsia"/>
                <w:lang w:eastAsia="zh-CN"/>
              </w:rPr>
              <w:t>0</w:t>
            </w:r>
            <w:r>
              <w:rPr>
                <w:rFonts w:eastAsia="DengXian"/>
                <w:lang w:eastAsia="zh-CN"/>
              </w:rPr>
              <w:t>.495</w:t>
            </w:r>
          </w:p>
        </w:tc>
      </w:tr>
      <w:tr w:rsidR="006109AD" w14:paraId="41E2E4A2" w14:textId="77777777" w:rsidTr="00127267">
        <w:tc>
          <w:tcPr>
            <w:tcW w:w="1652" w:type="dxa"/>
          </w:tcPr>
          <w:p w14:paraId="67C9B6FF" w14:textId="3B8A8273" w:rsidR="006109AD" w:rsidRPr="001274FE" w:rsidRDefault="001274FE" w:rsidP="00E2260B">
            <w:pPr>
              <w:rPr>
                <w:rFonts w:eastAsia="DengXian"/>
                <w:lang w:eastAsia="zh-CN"/>
              </w:rPr>
            </w:pPr>
            <w:r>
              <w:rPr>
                <w:rFonts w:eastAsia="DengXian" w:hint="eastAsia"/>
                <w:lang w:eastAsia="zh-CN"/>
              </w:rPr>
              <w:t>W</w:t>
            </w:r>
            <w:r>
              <w:rPr>
                <w:rFonts w:eastAsia="DengXian"/>
                <w:lang w:eastAsia="zh-CN"/>
              </w:rPr>
              <w:t xml:space="preserve">eight </w:t>
            </w:r>
          </w:p>
        </w:tc>
        <w:tc>
          <w:tcPr>
            <w:tcW w:w="1652" w:type="dxa"/>
          </w:tcPr>
          <w:p w14:paraId="407E3093" w14:textId="76140A2C" w:rsidR="006109AD" w:rsidRPr="001274FE" w:rsidRDefault="001274FE" w:rsidP="00E2260B">
            <w:pPr>
              <w:rPr>
                <w:rFonts w:eastAsia="DengXian"/>
                <w:lang w:eastAsia="zh-CN"/>
              </w:rPr>
            </w:pPr>
            <w:r>
              <w:rPr>
                <w:rFonts w:eastAsia="DengXian" w:hint="eastAsia"/>
                <w:lang w:eastAsia="zh-CN"/>
              </w:rPr>
              <w:t>I</w:t>
            </w:r>
            <w:r>
              <w:rPr>
                <w:rFonts w:eastAsia="DengXian"/>
                <w:lang w:eastAsia="zh-CN"/>
              </w:rPr>
              <w:t>s high weight?</w:t>
            </w:r>
          </w:p>
        </w:tc>
        <w:tc>
          <w:tcPr>
            <w:tcW w:w="1652" w:type="dxa"/>
          </w:tcPr>
          <w:p w14:paraId="441A4C5F" w14:textId="7EF1EDD6" w:rsidR="006109AD" w:rsidRPr="00096678" w:rsidRDefault="00096678" w:rsidP="00E2260B">
            <w:pPr>
              <w:rPr>
                <w:rFonts w:eastAsia="DengXian"/>
                <w:lang w:eastAsia="zh-CN"/>
              </w:rPr>
            </w:pPr>
            <w:r>
              <w:rPr>
                <w:rFonts w:eastAsia="DengXian" w:hint="eastAsia"/>
                <w:lang w:eastAsia="zh-CN"/>
              </w:rPr>
              <w:t>3</w:t>
            </w:r>
            <w:r>
              <w:rPr>
                <w:rFonts w:eastAsia="DengXian"/>
                <w:lang w:eastAsia="zh-CN"/>
              </w:rPr>
              <w:t xml:space="preserve">, 0, </w:t>
            </w:r>
            <w:r w:rsidRPr="002454E9">
              <w:rPr>
                <w:rStyle w:val="P-Bold"/>
              </w:rPr>
              <w:t>0</w:t>
            </w:r>
          </w:p>
        </w:tc>
        <w:tc>
          <w:tcPr>
            <w:tcW w:w="1560" w:type="dxa"/>
          </w:tcPr>
          <w:p w14:paraId="3FF0B19A" w14:textId="74EC635D" w:rsidR="006109AD" w:rsidRPr="00096678" w:rsidRDefault="00096678" w:rsidP="00E2260B">
            <w:pPr>
              <w:rPr>
                <w:rFonts w:eastAsia="DengXian"/>
                <w:lang w:eastAsia="zh-CN"/>
              </w:rPr>
            </w:pPr>
            <w:r>
              <w:rPr>
                <w:rFonts w:eastAsia="DengXian" w:hint="eastAsia"/>
                <w:lang w:eastAsia="zh-CN"/>
              </w:rPr>
              <w:t>4</w:t>
            </w:r>
            <w:r>
              <w:rPr>
                <w:rFonts w:eastAsia="DengXian"/>
                <w:lang w:eastAsia="zh-CN"/>
              </w:rPr>
              <w:t>, 8, 0.444</w:t>
            </w:r>
          </w:p>
        </w:tc>
        <w:tc>
          <w:tcPr>
            <w:tcW w:w="3260" w:type="dxa"/>
          </w:tcPr>
          <w:p w14:paraId="0FDA39AA" w14:textId="6CB66EE8" w:rsidR="006109AD" w:rsidRPr="00096678" w:rsidRDefault="00096678" w:rsidP="00E2260B">
            <w:pPr>
              <w:rPr>
                <w:rStyle w:val="P-Bold"/>
              </w:rPr>
            </w:pPr>
            <w:r w:rsidRPr="00096678">
              <w:rPr>
                <w:rStyle w:val="P-Bold"/>
                <w:rFonts w:hint="eastAsia"/>
              </w:rPr>
              <w:t>0</w:t>
            </w:r>
            <w:r w:rsidRPr="00096678">
              <w:rPr>
                <w:rStyle w:val="P-Bold"/>
              </w:rPr>
              <w:t>.356</w:t>
            </w:r>
          </w:p>
        </w:tc>
      </w:tr>
    </w:tbl>
    <w:p w14:paraId="6A893CF7" w14:textId="73AFE1DC" w:rsidR="006109AD" w:rsidRDefault="00096678" w:rsidP="00096678">
      <w:pPr>
        <w:pStyle w:val="IMG-Caption"/>
        <w:rPr>
          <w:ins w:id="354" w:author="Kinnari Chohan" w:date="2020-10-09T09:53:00Z"/>
          <w:lang w:eastAsia="zh-CN"/>
        </w:rPr>
      </w:pPr>
      <w:r>
        <w:rPr>
          <w:rFonts w:hint="eastAsia"/>
          <w:lang w:eastAsia="zh-CN"/>
        </w:rPr>
        <w:t>T</w:t>
      </w:r>
      <w:r>
        <w:rPr>
          <w:lang w:eastAsia="zh-CN"/>
        </w:rPr>
        <w:t xml:space="preserve">he </w:t>
      </w:r>
      <w:r w:rsidR="00BE096C">
        <w:rPr>
          <w:lang w:eastAsia="zh-CN"/>
        </w:rPr>
        <w:t xml:space="preserve">Gini </w:t>
      </w:r>
      <w:r>
        <w:rPr>
          <w:lang w:eastAsia="zh-CN"/>
        </w:rPr>
        <w:t xml:space="preserve">impurity </w:t>
      </w:r>
      <w:r w:rsidR="00BE096C">
        <w:rPr>
          <w:lang w:eastAsia="zh-CN"/>
        </w:rPr>
        <w:t xml:space="preserve">evaluation </w:t>
      </w:r>
      <w:r>
        <w:rPr>
          <w:lang w:eastAsia="zh-CN"/>
        </w:rPr>
        <w:t>table for different splitting features at root node</w:t>
      </w:r>
    </w:p>
    <w:p w14:paraId="3D78B114" w14:textId="7470B16D" w:rsidR="00196CD4" w:rsidRPr="00196CD4" w:rsidRDefault="00196CD4" w:rsidP="00196CD4">
      <w:pPr>
        <w:pStyle w:val="SP-Editorial"/>
        <w:rPr>
          <w:lang w:eastAsia="zh-CN"/>
        </w:rPr>
        <w:pPrChange w:id="355" w:author="Kinnari Chohan" w:date="2020-10-09T09:54:00Z">
          <w:pPr>
            <w:pStyle w:val="IMG-Caption"/>
          </w:pPr>
        </w:pPrChange>
      </w:pPr>
      <w:ins w:id="356" w:author="Kinnari Chohan" w:date="2020-10-09T09:53:00Z">
        <w:r>
          <w:rPr>
            <w:lang w:eastAsia="zh-CN"/>
          </w:rPr>
          <w:t>To PD: Plea</w:t>
        </w:r>
      </w:ins>
      <w:ins w:id="357" w:author="Kinnari Chohan" w:date="2020-10-09T09:54:00Z">
        <w:r>
          <w:rPr>
            <w:lang w:eastAsia="zh-CN"/>
          </w:rPr>
          <w:t>se convert this to image format</w:t>
        </w:r>
      </w:ins>
    </w:p>
    <w:p w14:paraId="2C7A5606" w14:textId="4F9D5401" w:rsidR="00096678" w:rsidRDefault="002454E9" w:rsidP="00196CD4">
      <w:pPr>
        <w:pStyle w:val="P-Regular"/>
        <w:rPr>
          <w:lang w:eastAsia="zh-CN"/>
        </w:rPr>
        <w:pPrChange w:id="358" w:author="Kinnari Chohan" w:date="2020-10-09T09:54:00Z">
          <w:pPr/>
        </w:pPrChange>
      </w:pPr>
      <w:r>
        <w:rPr>
          <w:rFonts w:hint="eastAsia"/>
          <w:lang w:eastAsia="zh-CN"/>
        </w:rPr>
        <w:t>N</w:t>
      </w:r>
      <w:r>
        <w:rPr>
          <w:lang w:eastAsia="zh-CN"/>
        </w:rPr>
        <w:t xml:space="preserve">ote that I highlighted the Gini impurity for the high weight group and the weighted Gini impurity for the </w:t>
      </w:r>
      <w:r w:rsidR="00FA0B63">
        <w:rPr>
          <w:lang w:eastAsia="zh-CN"/>
        </w:rPr>
        <w:t>last splitting choice.</w:t>
      </w:r>
      <w:r w:rsidR="00446B8E">
        <w:rPr>
          <w:lang w:eastAsia="zh-CN"/>
        </w:rPr>
        <w:t xml:space="preserve"> All high weight patients have a high stroke </w:t>
      </w:r>
      <w:r w:rsidR="00127267">
        <w:rPr>
          <w:lang w:eastAsia="zh-CN"/>
        </w:rPr>
        <w:t>risk,</w:t>
      </w:r>
      <w:r w:rsidR="00446B8E">
        <w:rPr>
          <w:lang w:eastAsia="zh-CN"/>
        </w:rPr>
        <w:t xml:space="preserve"> </w:t>
      </w:r>
      <w:r w:rsidR="00127267">
        <w:rPr>
          <w:lang w:eastAsia="zh-CN"/>
        </w:rPr>
        <w:t>and this drives the weighted impurity</w:t>
      </w:r>
      <w:r w:rsidR="00913A42">
        <w:rPr>
          <w:lang w:eastAsia="zh-CN"/>
        </w:rPr>
        <w:t xml:space="preserve"> down</w:t>
      </w:r>
      <w:r w:rsidR="00127267">
        <w:rPr>
          <w:lang w:eastAsia="zh-CN"/>
        </w:rPr>
        <w:t xml:space="preserve"> to 0.356, the lowest of all possible splitting rules.</w:t>
      </w:r>
      <w:r w:rsidR="00BE5B45">
        <w:rPr>
          <w:lang w:eastAsia="zh-CN"/>
        </w:rPr>
        <w:t xml:space="preserve"> Therefore,</w:t>
      </w:r>
      <w:r w:rsidR="00913A42">
        <w:rPr>
          <w:lang w:eastAsia="zh-CN"/>
        </w:rPr>
        <w:t xml:space="preserve"> we choose the last rule to build our decision tree. </w:t>
      </w:r>
      <w:r w:rsidR="00913A42">
        <w:rPr>
          <w:rFonts w:hint="eastAsia"/>
          <w:lang w:eastAsia="zh-CN"/>
        </w:rPr>
        <w:t>After</w:t>
      </w:r>
      <w:r w:rsidR="00913A42">
        <w:rPr>
          <w:lang w:eastAsia="zh-CN"/>
        </w:rPr>
        <w:t xml:space="preserve"> the first splitting, the decision</w:t>
      </w:r>
      <w:r w:rsidR="00BE5B45">
        <w:rPr>
          <w:lang w:eastAsia="zh-CN"/>
        </w:rPr>
        <w:t xml:space="preserve"> tree now looks like the following.</w:t>
      </w:r>
    </w:p>
    <w:p w14:paraId="503FFE84" w14:textId="112750D8" w:rsidR="004A3A08" w:rsidRDefault="004A3A08" w:rsidP="00196CD4">
      <w:pPr>
        <w:pStyle w:val="IMG-Caption"/>
        <w:rPr>
          <w:lang w:eastAsia="zh-CN"/>
        </w:rPr>
        <w:pPrChange w:id="359" w:author="Kinnari Chohan" w:date="2020-10-09T09:54:00Z">
          <w:pPr>
            <w:jc w:val="center"/>
          </w:pPr>
        </w:pPrChange>
      </w:pPr>
      <w:r>
        <w:rPr>
          <w:noProof/>
        </w:rPr>
        <w:drawing>
          <wp:inline distT="0" distB="0" distL="0" distR="0" wp14:anchorId="626FE749" wp14:editId="4E32E27A">
            <wp:extent cx="2501978" cy="1829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281" cy="1852163"/>
                    </a:xfrm>
                    <a:prstGeom prst="rect">
                      <a:avLst/>
                    </a:prstGeom>
                  </pic:spPr>
                </pic:pic>
              </a:graphicData>
            </a:graphic>
          </wp:inline>
        </w:drawing>
      </w:r>
    </w:p>
    <w:p w14:paraId="2C551EE0" w14:textId="436CC6E4" w:rsidR="004A3A08" w:rsidRDefault="004A3A08" w:rsidP="004A3A08">
      <w:pPr>
        <w:pStyle w:val="IMG-Caption"/>
        <w:rPr>
          <w:lang w:eastAsia="zh-CN"/>
        </w:rPr>
      </w:pPr>
      <w:r>
        <w:rPr>
          <w:rFonts w:ascii="DengXian" w:eastAsia="DengXian" w:hAnsi="DengXian" w:hint="eastAsia"/>
          <w:lang w:eastAsia="zh-CN"/>
        </w:rPr>
        <w:t>Decision</w:t>
      </w:r>
      <w:r>
        <w:rPr>
          <w:lang w:eastAsia="zh-CN"/>
        </w:rPr>
        <w:t xml:space="preserve"> Tree after the first splitting</w:t>
      </w:r>
    </w:p>
    <w:p w14:paraId="3F16E0C2" w14:textId="6714A7F9" w:rsidR="004A3A08" w:rsidRDefault="004A3A08" w:rsidP="00196CD4">
      <w:pPr>
        <w:pStyle w:val="P-Regular"/>
        <w:rPr>
          <w:lang w:eastAsia="zh-CN"/>
        </w:rPr>
        <w:pPrChange w:id="360" w:author="Kinnari Chohan" w:date="2020-10-09T09:54:00Z">
          <w:pPr/>
        </w:pPrChange>
      </w:pPr>
      <w:r>
        <w:rPr>
          <w:rFonts w:hint="eastAsia"/>
          <w:lang w:eastAsia="zh-CN"/>
        </w:rPr>
        <w:t>N</w:t>
      </w:r>
      <w:r>
        <w:rPr>
          <w:lang w:eastAsia="zh-CN"/>
        </w:rPr>
        <w:t xml:space="preserve">ote that the left branch now contains a </w:t>
      </w:r>
      <w:r w:rsidRPr="00E04643">
        <w:rPr>
          <w:rStyle w:val="P-Bold"/>
        </w:rPr>
        <w:t>pure</w:t>
      </w:r>
      <w:r>
        <w:rPr>
          <w:lang w:eastAsia="zh-CN"/>
        </w:rPr>
        <w:t xml:space="preserve"> node, </w:t>
      </w:r>
      <w:r w:rsidR="00433F8A">
        <w:rPr>
          <w:lang w:eastAsia="zh-CN"/>
        </w:rPr>
        <w:t>which becomes a leaf</w:t>
      </w:r>
      <w:r w:rsidR="00C66E1B">
        <w:rPr>
          <w:lang w:eastAsia="zh-CN"/>
        </w:rPr>
        <w:t xml:space="preserve">. </w:t>
      </w:r>
      <w:r w:rsidR="00A8255D">
        <w:rPr>
          <w:lang w:eastAsia="zh-CN"/>
        </w:rPr>
        <w:t>Therefore,</w:t>
      </w:r>
      <w:r>
        <w:rPr>
          <w:lang w:eastAsia="zh-CN"/>
        </w:rPr>
        <w:t xml:space="preserve"> our next stop only </w:t>
      </w:r>
      <w:r w:rsidR="00F9425A">
        <w:rPr>
          <w:lang w:eastAsia="zh-CN"/>
        </w:rPr>
        <w:t>focuses</w:t>
      </w:r>
      <w:r>
        <w:rPr>
          <w:lang w:eastAsia="zh-CN"/>
        </w:rPr>
        <w:t xml:space="preserve"> on the right branch. We naturally have an imbalanced tree now.</w:t>
      </w:r>
    </w:p>
    <w:p w14:paraId="1E7CFA2A" w14:textId="25F07959" w:rsidR="00A8255D" w:rsidRDefault="00A8255D" w:rsidP="00196CD4">
      <w:pPr>
        <w:pStyle w:val="P-Regular"/>
        <w:rPr>
          <w:lang w:eastAsia="zh-CN"/>
        </w:rPr>
        <w:pPrChange w:id="361" w:author="Kinnari Chohan" w:date="2020-10-09T09:54:00Z">
          <w:pPr/>
        </w:pPrChange>
      </w:pPr>
      <w:r>
        <w:rPr>
          <w:rFonts w:hint="eastAsia"/>
          <w:lang w:eastAsia="zh-CN"/>
        </w:rPr>
        <w:t>N</w:t>
      </w:r>
      <w:r>
        <w:rPr>
          <w:lang w:eastAsia="zh-CN"/>
        </w:rPr>
        <w:t xml:space="preserve">ow, we have </w:t>
      </w:r>
      <w:r w:rsidR="003E1C6E">
        <w:rPr>
          <w:lang w:eastAsia="zh-CN"/>
        </w:rPr>
        <w:t>4 choices for the splitting</w:t>
      </w:r>
      <w:r w:rsidR="00422CA5">
        <w:rPr>
          <w:lang w:eastAsia="zh-CN"/>
        </w:rPr>
        <w:t xml:space="preserve"> of 12 records</w:t>
      </w:r>
      <w:r w:rsidR="003E1C6E">
        <w:rPr>
          <w:lang w:eastAsia="zh-CN"/>
        </w:rPr>
        <w:t>.</w:t>
      </w:r>
      <w:r w:rsidR="00422CA5">
        <w:rPr>
          <w:lang w:eastAsia="zh-CN"/>
        </w:rPr>
        <w:t xml:space="preserve"> First, I will select these 12 records out</w:t>
      </w:r>
      <w:r w:rsidR="006335FE">
        <w:rPr>
          <w:lang w:eastAsia="zh-CN"/>
        </w:rPr>
        <w:t xml:space="preserve"> with the</w:t>
      </w:r>
      <w:r w:rsidR="002B3B67">
        <w:rPr>
          <w:lang w:eastAsia="zh-CN"/>
        </w:rPr>
        <w:t xml:space="preserve"> one-line</w:t>
      </w:r>
      <w:r w:rsidR="006335FE">
        <w:rPr>
          <w:lang w:eastAsia="zh-CN"/>
        </w:rPr>
        <w:t xml:space="preserve"> code snippet</w:t>
      </w:r>
      <w:r w:rsidR="00F9119F">
        <w:rPr>
          <w:lang w:eastAsia="zh-CN"/>
        </w:rPr>
        <w:t>.</w:t>
      </w:r>
      <w:r w:rsidR="002B3B67">
        <w:rPr>
          <w:lang w:eastAsia="zh-CN"/>
        </w:rPr>
        <w:t xml:space="preserve"> </w:t>
      </w:r>
      <w:r w:rsidR="002B3B67" w:rsidRPr="002B3B67">
        <w:rPr>
          <w:rStyle w:val="P-Code"/>
          <w:lang w:eastAsia="zh-CN"/>
        </w:rPr>
        <w:t>df_right = df[df["weight"]!="high"]</w:t>
      </w:r>
    </w:p>
    <w:p w14:paraId="6D236576" w14:textId="5F05E8F9" w:rsidR="002B3B67" w:rsidRDefault="002B3B67" w:rsidP="00196CD4">
      <w:pPr>
        <w:pStyle w:val="P-Regular"/>
        <w:pPrChange w:id="362" w:author="Kinnari Chohan" w:date="2020-10-09T09:54:00Z">
          <w:pPr/>
        </w:pPrChange>
      </w:pPr>
      <w:r>
        <w:rPr>
          <w:rFonts w:hint="eastAsia"/>
        </w:rPr>
        <w:t>T</w:t>
      </w:r>
      <w:r>
        <w:t>he result looks as following</w:t>
      </w:r>
      <w:r w:rsidR="00D17EB0">
        <w:t xml:space="preserve">. The Gini impurity for the right splitting node is </w:t>
      </w:r>
      <w:r w:rsidR="00D17EB0" w:rsidRPr="00B95664">
        <w:rPr>
          <w:rStyle w:val="P-Bold"/>
        </w:rPr>
        <w:t>0.444</w:t>
      </w:r>
      <w:r w:rsidR="00D17EB0">
        <w:t xml:space="preserve"> as calculated above.</w:t>
      </w:r>
      <w:r w:rsidR="00B95664">
        <w:t xml:space="preserve"> This will become our new baseline.</w:t>
      </w:r>
    </w:p>
    <w:p w14:paraId="4449B1DA" w14:textId="34A9D7B6" w:rsidR="002B3B67" w:rsidRDefault="00605567" w:rsidP="00196CD4">
      <w:pPr>
        <w:pStyle w:val="IMG-Caption"/>
        <w:rPr>
          <w:lang w:eastAsia="zh-CN"/>
        </w:rPr>
        <w:pPrChange w:id="363" w:author="Kinnari Chohan" w:date="2020-10-09T09:54:00Z">
          <w:pPr>
            <w:jc w:val="center"/>
          </w:pPr>
        </w:pPrChange>
      </w:pPr>
      <w:r>
        <w:rPr>
          <w:noProof/>
        </w:rPr>
        <w:lastRenderedPageBreak/>
        <w:drawing>
          <wp:inline distT="0" distB="0" distL="0" distR="0" wp14:anchorId="05E123E5" wp14:editId="229E798D">
            <wp:extent cx="2406903" cy="269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6833" cy="2726746"/>
                    </a:xfrm>
                    <a:prstGeom prst="rect">
                      <a:avLst/>
                    </a:prstGeom>
                  </pic:spPr>
                </pic:pic>
              </a:graphicData>
            </a:graphic>
          </wp:inline>
        </w:drawing>
      </w:r>
    </w:p>
    <w:p w14:paraId="72C53183" w14:textId="72AD8838" w:rsidR="00605567" w:rsidRDefault="00605567" w:rsidP="00605567">
      <w:pPr>
        <w:pStyle w:val="IMG-Caption"/>
        <w:rPr>
          <w:lang w:val="en-US" w:eastAsia="zh-CN"/>
        </w:rPr>
      </w:pPr>
      <w:r>
        <w:rPr>
          <w:lang w:val="en-US" w:eastAsia="zh-CN"/>
        </w:rPr>
        <w:t>Low-weight and middle-weight group</w:t>
      </w:r>
    </w:p>
    <w:p w14:paraId="064FB94B" w14:textId="607BE332" w:rsidR="00A44933" w:rsidRDefault="002855EB" w:rsidP="00196CD4">
      <w:pPr>
        <w:pStyle w:val="P-Regular"/>
        <w:rPr>
          <w:lang w:eastAsia="zh-CN"/>
        </w:rPr>
        <w:pPrChange w:id="364" w:author="Kinnari Chohan" w:date="2020-10-09T09:54:00Z">
          <w:pPr/>
        </w:pPrChange>
      </w:pPr>
      <w:r>
        <w:rPr>
          <w:lang w:eastAsia="zh-CN"/>
        </w:rPr>
        <w:t>Like</w:t>
      </w:r>
      <w:r w:rsidR="00A44933">
        <w:rPr>
          <w:lang w:eastAsia="zh-CN"/>
        </w:rPr>
        <w:t xml:space="preserve"> what we did earlier, let’s build </w:t>
      </w:r>
      <w:r w:rsidR="00F27D0F">
        <w:rPr>
          <w:lang w:eastAsia="zh-CN"/>
        </w:rPr>
        <w:t>a table to compare different splitting choices for the splitting node</w:t>
      </w:r>
      <w:r w:rsidR="00100665">
        <w:rPr>
          <w:lang w:eastAsia="zh-CN"/>
        </w:rPr>
        <w:t xml:space="preserve"> on the right.</w:t>
      </w:r>
      <w:r w:rsidR="00B40CA8">
        <w:rPr>
          <w:lang w:eastAsia="zh-CN"/>
        </w:rPr>
        <w:t xml:space="preserve"> </w:t>
      </w:r>
      <w:r w:rsidR="00A91AD0">
        <w:rPr>
          <w:lang w:eastAsia="zh-CN"/>
        </w:rPr>
        <w:t>T</w:t>
      </w:r>
      <w:r w:rsidR="00B40CA8">
        <w:rPr>
          <w:lang w:eastAsia="zh-CN"/>
        </w:rPr>
        <w:t>he ordering of the numbers is the same as the previous table</w:t>
      </w:r>
      <w:r w:rsidR="00D17EB0">
        <w:rPr>
          <w:lang w:eastAsia="zh-CN"/>
        </w:rPr>
        <w:t>.</w:t>
      </w:r>
    </w:p>
    <w:tbl>
      <w:tblPr>
        <w:tblStyle w:val="TableGrid"/>
        <w:tblW w:w="8500" w:type="dxa"/>
        <w:tblLook w:val="04A0" w:firstRow="1" w:lastRow="0" w:firstColumn="1" w:lastColumn="0" w:noHBand="0" w:noVBand="1"/>
      </w:tblPr>
      <w:tblGrid>
        <w:gridCol w:w="1652"/>
        <w:gridCol w:w="1652"/>
        <w:gridCol w:w="1652"/>
        <w:gridCol w:w="1560"/>
        <w:gridCol w:w="1984"/>
      </w:tblGrid>
      <w:tr w:rsidR="00B40CA8" w:rsidRPr="006109AD" w14:paraId="7C6A6F7F" w14:textId="77777777" w:rsidTr="006969B2">
        <w:tc>
          <w:tcPr>
            <w:tcW w:w="1652" w:type="dxa"/>
          </w:tcPr>
          <w:p w14:paraId="01F13C50" w14:textId="77777777" w:rsidR="00B40CA8" w:rsidRPr="006109AD" w:rsidRDefault="00B40CA8" w:rsidP="005E38B2">
            <w:pPr>
              <w:rPr>
                <w:rFonts w:eastAsia="DengXian"/>
                <w:lang w:eastAsia="zh-CN"/>
              </w:rPr>
            </w:pPr>
            <w:r>
              <w:rPr>
                <w:rFonts w:eastAsia="DengXian" w:hint="eastAsia"/>
                <w:lang w:eastAsia="zh-CN"/>
              </w:rPr>
              <w:t>S</w:t>
            </w:r>
            <w:r>
              <w:rPr>
                <w:rFonts w:eastAsia="DengXian"/>
                <w:lang w:eastAsia="zh-CN"/>
              </w:rPr>
              <w:t>plitting feature</w:t>
            </w:r>
          </w:p>
        </w:tc>
        <w:tc>
          <w:tcPr>
            <w:tcW w:w="1652" w:type="dxa"/>
          </w:tcPr>
          <w:p w14:paraId="1EA37858" w14:textId="77777777" w:rsidR="00B40CA8" w:rsidRPr="006109AD" w:rsidRDefault="00B40CA8" w:rsidP="005E38B2">
            <w:pPr>
              <w:rPr>
                <w:rFonts w:eastAsia="DengXian"/>
                <w:lang w:eastAsia="zh-CN"/>
              </w:rPr>
            </w:pPr>
            <w:r>
              <w:rPr>
                <w:rFonts w:eastAsia="DengXian" w:hint="eastAsia"/>
                <w:lang w:eastAsia="zh-CN"/>
              </w:rPr>
              <w:t>S</w:t>
            </w:r>
            <w:r>
              <w:rPr>
                <w:rFonts w:eastAsia="DengXian"/>
                <w:lang w:eastAsia="zh-CN"/>
              </w:rPr>
              <w:t>plitting rule</w:t>
            </w:r>
          </w:p>
        </w:tc>
        <w:tc>
          <w:tcPr>
            <w:tcW w:w="1652" w:type="dxa"/>
          </w:tcPr>
          <w:p w14:paraId="004C930E"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Yes</w:t>
            </w:r>
            <w:r>
              <w:rPr>
                <w:rFonts w:eastAsia="DengXian"/>
                <w:lang w:eastAsia="zh-CN"/>
              </w:rPr>
              <w:t xml:space="preserve"> group </w:t>
            </w:r>
          </w:p>
        </w:tc>
        <w:tc>
          <w:tcPr>
            <w:tcW w:w="1560" w:type="dxa"/>
          </w:tcPr>
          <w:p w14:paraId="14B2245B"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6109AD">
              <w:rPr>
                <w:rStyle w:val="P-Italics"/>
              </w:rPr>
              <w:t>No</w:t>
            </w:r>
            <w:r>
              <w:rPr>
                <w:rFonts w:eastAsia="DengXian"/>
                <w:lang w:eastAsia="zh-CN"/>
              </w:rPr>
              <w:t xml:space="preserve"> group </w:t>
            </w:r>
          </w:p>
        </w:tc>
        <w:tc>
          <w:tcPr>
            <w:tcW w:w="1984" w:type="dxa"/>
          </w:tcPr>
          <w:p w14:paraId="1129673E" w14:textId="77777777" w:rsidR="00B40CA8" w:rsidRPr="006109AD" w:rsidRDefault="00B40CA8" w:rsidP="005E38B2">
            <w:pPr>
              <w:rPr>
                <w:rFonts w:eastAsia="DengXian"/>
                <w:lang w:eastAsia="zh-CN"/>
              </w:rPr>
            </w:pPr>
            <w:r>
              <w:rPr>
                <w:rFonts w:eastAsia="DengXian" w:hint="eastAsia"/>
                <w:lang w:eastAsia="zh-CN"/>
              </w:rPr>
              <w:t>T</w:t>
            </w:r>
            <w:r>
              <w:rPr>
                <w:rFonts w:eastAsia="DengXian"/>
                <w:lang w:eastAsia="zh-CN"/>
              </w:rPr>
              <w:t xml:space="preserve">he </w:t>
            </w:r>
            <w:r w:rsidRPr="00535AFD">
              <w:rPr>
                <w:rStyle w:val="P-Italics"/>
              </w:rPr>
              <w:t>weighted</w:t>
            </w:r>
            <w:r>
              <w:rPr>
                <w:rFonts w:eastAsia="DengXian"/>
                <w:lang w:eastAsia="zh-CN"/>
              </w:rPr>
              <w:t xml:space="preserve"> total Gini impurity</w:t>
            </w:r>
          </w:p>
        </w:tc>
      </w:tr>
      <w:tr w:rsidR="00B40CA8" w:rsidRPr="00A87D83" w14:paraId="521B53BA" w14:textId="77777777" w:rsidTr="006969B2">
        <w:tc>
          <w:tcPr>
            <w:tcW w:w="1652" w:type="dxa"/>
          </w:tcPr>
          <w:p w14:paraId="1A445375" w14:textId="77777777" w:rsidR="00B40CA8" w:rsidRPr="003842E6" w:rsidRDefault="00B40CA8" w:rsidP="005E38B2">
            <w:pPr>
              <w:rPr>
                <w:rFonts w:eastAsia="DengXian"/>
                <w:lang w:eastAsia="zh-CN"/>
              </w:rPr>
            </w:pPr>
            <w:r>
              <w:rPr>
                <w:rFonts w:eastAsia="DengXian" w:hint="eastAsia"/>
                <w:lang w:eastAsia="zh-CN"/>
              </w:rPr>
              <w:t>S</w:t>
            </w:r>
            <w:r>
              <w:rPr>
                <w:rFonts w:eastAsia="DengXian"/>
                <w:lang w:eastAsia="zh-CN"/>
              </w:rPr>
              <w:t>moking</w:t>
            </w:r>
          </w:p>
        </w:tc>
        <w:tc>
          <w:tcPr>
            <w:tcW w:w="1652" w:type="dxa"/>
          </w:tcPr>
          <w:p w14:paraId="4A425FFB" w14:textId="77777777" w:rsidR="00B40CA8" w:rsidRPr="003842E6" w:rsidRDefault="00B40CA8" w:rsidP="005E38B2">
            <w:pPr>
              <w:rPr>
                <w:rFonts w:eastAsia="DengXian"/>
                <w:lang w:eastAsia="zh-CN"/>
              </w:rPr>
            </w:pPr>
            <w:r>
              <w:rPr>
                <w:rFonts w:eastAsia="DengXian" w:hint="eastAsia"/>
                <w:lang w:eastAsia="zh-CN"/>
              </w:rPr>
              <w:t>I</w:t>
            </w:r>
            <w:r>
              <w:rPr>
                <w:rFonts w:eastAsia="DengXian"/>
                <w:lang w:eastAsia="zh-CN"/>
              </w:rPr>
              <w:t>s Smoking?</w:t>
            </w:r>
          </w:p>
        </w:tc>
        <w:tc>
          <w:tcPr>
            <w:tcW w:w="1652" w:type="dxa"/>
          </w:tcPr>
          <w:p w14:paraId="6F690E07" w14:textId="38B5C645" w:rsidR="00B40CA8" w:rsidRPr="003842E6" w:rsidRDefault="00D17EB0" w:rsidP="005E38B2">
            <w:pPr>
              <w:rPr>
                <w:rFonts w:eastAsia="DengXian"/>
                <w:lang w:eastAsia="zh-CN"/>
              </w:rPr>
            </w:pPr>
            <w:r>
              <w:rPr>
                <w:rFonts w:eastAsia="DengXian"/>
                <w:lang w:eastAsia="zh-CN"/>
              </w:rPr>
              <w:t>2</w:t>
            </w:r>
            <w:r w:rsidR="00B40CA8">
              <w:rPr>
                <w:rFonts w:eastAsia="DengXian"/>
                <w:lang w:eastAsia="zh-CN"/>
              </w:rPr>
              <w:t xml:space="preserve">, 2, </w:t>
            </w:r>
            <w:r>
              <w:rPr>
                <w:rFonts w:eastAsia="DengXian"/>
                <w:lang w:eastAsia="zh-CN"/>
              </w:rPr>
              <w:t>0.5</w:t>
            </w:r>
          </w:p>
        </w:tc>
        <w:tc>
          <w:tcPr>
            <w:tcW w:w="1560" w:type="dxa"/>
          </w:tcPr>
          <w:p w14:paraId="2C4C0753" w14:textId="77777777" w:rsidR="00B40CA8" w:rsidRPr="003842E6" w:rsidRDefault="00B40CA8" w:rsidP="005E38B2">
            <w:pPr>
              <w:rPr>
                <w:rFonts w:eastAsia="DengXian"/>
                <w:lang w:eastAsia="zh-CN"/>
              </w:rPr>
            </w:pPr>
            <w:r>
              <w:rPr>
                <w:rFonts w:eastAsia="DengXian"/>
                <w:lang w:eastAsia="zh-CN"/>
              </w:rPr>
              <w:t xml:space="preserve">2, 6, </w:t>
            </w:r>
            <w:r>
              <w:rPr>
                <w:rFonts w:eastAsia="DengXian" w:hint="eastAsia"/>
                <w:lang w:eastAsia="zh-CN"/>
              </w:rPr>
              <w:t>0</w:t>
            </w:r>
            <w:r>
              <w:rPr>
                <w:rFonts w:eastAsia="DengXian"/>
                <w:lang w:eastAsia="zh-CN"/>
              </w:rPr>
              <w:t>.375</w:t>
            </w:r>
          </w:p>
        </w:tc>
        <w:tc>
          <w:tcPr>
            <w:tcW w:w="1984" w:type="dxa"/>
          </w:tcPr>
          <w:p w14:paraId="7BC1BA77" w14:textId="5C34610C" w:rsidR="00B40CA8" w:rsidRPr="00A87D83" w:rsidRDefault="00B40CA8" w:rsidP="005E38B2">
            <w:pPr>
              <w:rPr>
                <w:rFonts w:eastAsia="DengXian"/>
                <w:lang w:eastAsia="zh-CN"/>
              </w:rPr>
            </w:pPr>
            <w:r>
              <w:rPr>
                <w:rFonts w:eastAsia="DengXian" w:hint="eastAsia"/>
                <w:lang w:eastAsia="zh-CN"/>
              </w:rPr>
              <w:t>0</w:t>
            </w:r>
            <w:r>
              <w:rPr>
                <w:rFonts w:eastAsia="DengXian"/>
                <w:lang w:eastAsia="zh-CN"/>
              </w:rPr>
              <w:t>.</w:t>
            </w:r>
            <w:r w:rsidR="00D17EB0">
              <w:rPr>
                <w:rFonts w:eastAsia="DengXian"/>
                <w:lang w:eastAsia="zh-CN"/>
              </w:rPr>
              <w:t>417</w:t>
            </w:r>
          </w:p>
        </w:tc>
      </w:tr>
      <w:tr w:rsidR="00B40CA8" w:rsidRPr="000E33A5" w14:paraId="397C89F2" w14:textId="77777777" w:rsidTr="006969B2">
        <w:tc>
          <w:tcPr>
            <w:tcW w:w="1652" w:type="dxa"/>
          </w:tcPr>
          <w:p w14:paraId="7D67E101" w14:textId="77777777" w:rsidR="00B40CA8" w:rsidRPr="003842E6" w:rsidRDefault="00B40CA8" w:rsidP="005E38B2">
            <w:pPr>
              <w:rPr>
                <w:rFonts w:eastAsia="DengXian"/>
                <w:lang w:eastAsia="zh-CN"/>
              </w:rPr>
            </w:pPr>
            <w:r>
              <w:rPr>
                <w:rFonts w:eastAsia="DengXian" w:hint="eastAsia"/>
                <w:lang w:eastAsia="zh-CN"/>
              </w:rPr>
              <w:t>H</w:t>
            </w:r>
            <w:r>
              <w:rPr>
                <w:rFonts w:eastAsia="DengXian"/>
                <w:lang w:eastAsia="zh-CN"/>
              </w:rPr>
              <w:t>igh oil diet</w:t>
            </w:r>
          </w:p>
        </w:tc>
        <w:tc>
          <w:tcPr>
            <w:tcW w:w="1652" w:type="dxa"/>
          </w:tcPr>
          <w:p w14:paraId="152FECC9" w14:textId="77777777" w:rsidR="00B40CA8" w:rsidRPr="003842E6" w:rsidRDefault="00B40CA8" w:rsidP="005E38B2">
            <w:pPr>
              <w:rPr>
                <w:rFonts w:eastAsia="DengXian"/>
                <w:lang w:eastAsia="zh-CN"/>
              </w:rPr>
            </w:pPr>
            <w:r>
              <w:rPr>
                <w:rFonts w:eastAsia="DengXian" w:hint="eastAsia"/>
                <w:lang w:eastAsia="zh-CN"/>
              </w:rPr>
              <w:t>I</w:t>
            </w:r>
            <w:r>
              <w:rPr>
                <w:rFonts w:eastAsia="DengXian"/>
                <w:lang w:eastAsia="zh-CN"/>
              </w:rPr>
              <w:t>s high oil diet?</w:t>
            </w:r>
          </w:p>
        </w:tc>
        <w:tc>
          <w:tcPr>
            <w:tcW w:w="1652" w:type="dxa"/>
          </w:tcPr>
          <w:p w14:paraId="6A9B9397" w14:textId="4EBF2032" w:rsidR="00B40CA8" w:rsidRPr="000E33A5" w:rsidRDefault="003F75F5" w:rsidP="005E38B2">
            <w:pPr>
              <w:rPr>
                <w:rFonts w:eastAsia="DengXian"/>
                <w:lang w:eastAsia="zh-CN"/>
              </w:rPr>
            </w:pPr>
            <w:r>
              <w:rPr>
                <w:rFonts w:eastAsia="DengXian"/>
                <w:lang w:eastAsia="zh-CN"/>
              </w:rPr>
              <w:t>2</w:t>
            </w:r>
            <w:r w:rsidR="00B40CA8">
              <w:rPr>
                <w:rFonts w:eastAsia="DengXian"/>
                <w:lang w:eastAsia="zh-CN"/>
              </w:rPr>
              <w:t>, 2, 0.444</w:t>
            </w:r>
          </w:p>
        </w:tc>
        <w:tc>
          <w:tcPr>
            <w:tcW w:w="1560" w:type="dxa"/>
          </w:tcPr>
          <w:p w14:paraId="6D79E703" w14:textId="75314427" w:rsidR="00B40CA8" w:rsidRPr="000E33A5" w:rsidRDefault="003F75F5" w:rsidP="005E38B2">
            <w:pPr>
              <w:rPr>
                <w:rFonts w:eastAsia="DengXian"/>
                <w:lang w:eastAsia="zh-CN"/>
              </w:rPr>
            </w:pPr>
            <w:r>
              <w:rPr>
                <w:rFonts w:eastAsia="DengXian"/>
                <w:lang w:eastAsia="zh-CN"/>
              </w:rPr>
              <w:t>2</w:t>
            </w:r>
            <w:r w:rsidR="00B40CA8">
              <w:rPr>
                <w:rFonts w:eastAsia="DengXian"/>
                <w:lang w:eastAsia="zh-CN"/>
              </w:rPr>
              <w:t>, 6, 0.</w:t>
            </w:r>
            <w:r>
              <w:rPr>
                <w:rFonts w:eastAsia="DengXian"/>
                <w:lang w:eastAsia="zh-CN"/>
              </w:rPr>
              <w:t>375</w:t>
            </w:r>
          </w:p>
        </w:tc>
        <w:tc>
          <w:tcPr>
            <w:tcW w:w="1984" w:type="dxa"/>
          </w:tcPr>
          <w:p w14:paraId="78A05227" w14:textId="27284E11" w:rsidR="00B40CA8" w:rsidRPr="000E33A5" w:rsidRDefault="00B40CA8" w:rsidP="005E38B2">
            <w:pPr>
              <w:rPr>
                <w:rFonts w:eastAsia="DengXian"/>
                <w:lang w:eastAsia="zh-CN"/>
              </w:rPr>
            </w:pPr>
            <w:r>
              <w:rPr>
                <w:rFonts w:eastAsia="DengXian" w:hint="eastAsia"/>
                <w:lang w:eastAsia="zh-CN"/>
              </w:rPr>
              <w:t>0</w:t>
            </w:r>
            <w:r>
              <w:rPr>
                <w:rFonts w:eastAsia="DengXian"/>
                <w:lang w:eastAsia="zh-CN"/>
              </w:rPr>
              <w:t>.4</w:t>
            </w:r>
            <w:r w:rsidR="003F75F5">
              <w:rPr>
                <w:rFonts w:eastAsia="DengXian"/>
                <w:lang w:eastAsia="zh-CN"/>
              </w:rPr>
              <w:t>17</w:t>
            </w:r>
          </w:p>
        </w:tc>
      </w:tr>
      <w:tr w:rsidR="00B40CA8" w:rsidRPr="000E33A5" w14:paraId="2840A414" w14:textId="77777777" w:rsidTr="006969B2">
        <w:tc>
          <w:tcPr>
            <w:tcW w:w="1652" w:type="dxa"/>
          </w:tcPr>
          <w:p w14:paraId="79C4D26A" w14:textId="77777777" w:rsidR="00B40CA8" w:rsidRPr="000E33A5" w:rsidRDefault="00B40CA8" w:rsidP="005E38B2">
            <w:pPr>
              <w:rPr>
                <w:rFonts w:eastAsia="DengXian"/>
                <w:lang w:eastAsia="zh-CN"/>
              </w:rPr>
            </w:pPr>
            <w:r>
              <w:rPr>
                <w:rFonts w:eastAsia="DengXian" w:hint="eastAsia"/>
                <w:lang w:eastAsia="zh-CN"/>
              </w:rPr>
              <w:t>W</w:t>
            </w:r>
            <w:r>
              <w:rPr>
                <w:rFonts w:eastAsia="DengXian"/>
                <w:lang w:eastAsia="zh-CN"/>
              </w:rPr>
              <w:t>eight</w:t>
            </w:r>
          </w:p>
        </w:tc>
        <w:tc>
          <w:tcPr>
            <w:tcW w:w="1652" w:type="dxa"/>
          </w:tcPr>
          <w:p w14:paraId="0EC933FB" w14:textId="77777777" w:rsidR="00B40CA8" w:rsidRPr="000E33A5" w:rsidRDefault="00B40CA8" w:rsidP="005E38B2">
            <w:pPr>
              <w:rPr>
                <w:rFonts w:eastAsia="DengXian"/>
                <w:lang w:eastAsia="zh-CN"/>
              </w:rPr>
            </w:pPr>
            <w:r>
              <w:rPr>
                <w:rFonts w:eastAsia="DengXian" w:hint="eastAsia"/>
                <w:lang w:eastAsia="zh-CN"/>
              </w:rPr>
              <w:t>I</w:t>
            </w:r>
            <w:r>
              <w:rPr>
                <w:rFonts w:eastAsia="DengXian"/>
                <w:lang w:eastAsia="zh-CN"/>
              </w:rPr>
              <w:t>s low weight?</w:t>
            </w:r>
          </w:p>
        </w:tc>
        <w:tc>
          <w:tcPr>
            <w:tcW w:w="1652" w:type="dxa"/>
          </w:tcPr>
          <w:p w14:paraId="57DBE73E" w14:textId="77777777" w:rsidR="00B40CA8" w:rsidRPr="000E33A5" w:rsidRDefault="00B40CA8" w:rsidP="005E38B2">
            <w:pPr>
              <w:rPr>
                <w:rFonts w:eastAsia="DengXian"/>
                <w:lang w:eastAsia="zh-CN"/>
              </w:rPr>
            </w:pPr>
            <w:r>
              <w:rPr>
                <w:rFonts w:eastAsia="DengXian" w:hint="eastAsia"/>
                <w:lang w:eastAsia="zh-CN"/>
              </w:rPr>
              <w:t>1</w:t>
            </w:r>
            <w:r>
              <w:rPr>
                <w:rFonts w:eastAsia="DengXian"/>
                <w:lang w:eastAsia="zh-CN"/>
              </w:rPr>
              <w:t>, 4, 0.320</w:t>
            </w:r>
          </w:p>
        </w:tc>
        <w:tc>
          <w:tcPr>
            <w:tcW w:w="1560" w:type="dxa"/>
          </w:tcPr>
          <w:p w14:paraId="2A43252B" w14:textId="65FBAB6A" w:rsidR="00B40CA8" w:rsidRPr="000E33A5" w:rsidRDefault="00C520B1" w:rsidP="005E38B2">
            <w:pPr>
              <w:rPr>
                <w:rFonts w:eastAsia="DengXian"/>
                <w:lang w:eastAsia="zh-CN"/>
              </w:rPr>
            </w:pPr>
            <w:r>
              <w:rPr>
                <w:rFonts w:eastAsia="DengXian"/>
                <w:lang w:eastAsia="zh-CN"/>
              </w:rPr>
              <w:t>3</w:t>
            </w:r>
            <w:r w:rsidR="00B40CA8">
              <w:rPr>
                <w:rFonts w:eastAsia="DengXian"/>
                <w:lang w:eastAsia="zh-CN"/>
              </w:rPr>
              <w:t>, 4, 0.4</w:t>
            </w:r>
            <w:r>
              <w:rPr>
                <w:rFonts w:eastAsia="DengXian"/>
                <w:lang w:eastAsia="zh-CN"/>
              </w:rPr>
              <w:t>90</w:t>
            </w:r>
          </w:p>
        </w:tc>
        <w:tc>
          <w:tcPr>
            <w:tcW w:w="1984" w:type="dxa"/>
          </w:tcPr>
          <w:p w14:paraId="6CF5AED2" w14:textId="32441DB7" w:rsidR="00B40CA8" w:rsidRPr="000E33A5" w:rsidRDefault="00B40CA8" w:rsidP="005E38B2">
            <w:pPr>
              <w:rPr>
                <w:rFonts w:eastAsia="DengXian"/>
                <w:lang w:eastAsia="zh-CN"/>
              </w:rPr>
            </w:pPr>
            <w:r>
              <w:rPr>
                <w:rFonts w:eastAsia="DengXian" w:hint="eastAsia"/>
                <w:lang w:eastAsia="zh-CN"/>
              </w:rPr>
              <w:t>0</w:t>
            </w:r>
            <w:r>
              <w:rPr>
                <w:rFonts w:eastAsia="DengXian"/>
                <w:lang w:eastAsia="zh-CN"/>
              </w:rPr>
              <w:t>.42</w:t>
            </w:r>
            <w:r w:rsidR="00C520B1">
              <w:rPr>
                <w:rFonts w:eastAsia="DengXian"/>
                <w:lang w:eastAsia="zh-CN"/>
              </w:rPr>
              <w:t>0</w:t>
            </w:r>
          </w:p>
        </w:tc>
      </w:tr>
      <w:tr w:rsidR="00B40CA8" w:rsidRPr="0013593A" w14:paraId="516286F8" w14:textId="77777777" w:rsidTr="006969B2">
        <w:tc>
          <w:tcPr>
            <w:tcW w:w="1652" w:type="dxa"/>
          </w:tcPr>
          <w:p w14:paraId="52E35B6C" w14:textId="77777777" w:rsidR="00B40CA8" w:rsidRPr="00390495" w:rsidRDefault="00B40CA8" w:rsidP="005E38B2">
            <w:pPr>
              <w:rPr>
                <w:rFonts w:eastAsia="DengXian"/>
                <w:lang w:eastAsia="zh-CN"/>
              </w:rPr>
            </w:pPr>
            <w:r>
              <w:rPr>
                <w:rFonts w:eastAsia="DengXian" w:hint="eastAsia"/>
                <w:lang w:eastAsia="zh-CN"/>
              </w:rPr>
              <w:t>W</w:t>
            </w:r>
            <w:r>
              <w:rPr>
                <w:rFonts w:eastAsia="DengXian"/>
                <w:lang w:eastAsia="zh-CN"/>
              </w:rPr>
              <w:t>eight</w:t>
            </w:r>
          </w:p>
        </w:tc>
        <w:tc>
          <w:tcPr>
            <w:tcW w:w="1652" w:type="dxa"/>
          </w:tcPr>
          <w:p w14:paraId="77371500" w14:textId="77777777" w:rsidR="00B40CA8" w:rsidRPr="0013593A" w:rsidRDefault="00B40CA8" w:rsidP="005E38B2">
            <w:pPr>
              <w:rPr>
                <w:rFonts w:eastAsia="DengXian"/>
                <w:lang w:eastAsia="zh-CN"/>
              </w:rPr>
            </w:pPr>
            <w:r>
              <w:rPr>
                <w:rFonts w:eastAsia="DengXian" w:hint="eastAsia"/>
                <w:lang w:eastAsia="zh-CN"/>
              </w:rPr>
              <w:t>I</w:t>
            </w:r>
            <w:r>
              <w:rPr>
                <w:rFonts w:eastAsia="DengXian"/>
                <w:lang w:eastAsia="zh-CN"/>
              </w:rPr>
              <w:t>s middle weight?</w:t>
            </w:r>
          </w:p>
        </w:tc>
        <w:tc>
          <w:tcPr>
            <w:tcW w:w="1652" w:type="dxa"/>
          </w:tcPr>
          <w:p w14:paraId="172D87E1" w14:textId="2B14C668" w:rsidR="00B40CA8" w:rsidRPr="0013593A" w:rsidRDefault="00897DB4" w:rsidP="005E38B2">
            <w:pPr>
              <w:rPr>
                <w:rFonts w:eastAsia="DengXian"/>
                <w:lang w:eastAsia="zh-CN"/>
              </w:rPr>
            </w:pPr>
            <w:r>
              <w:rPr>
                <w:rFonts w:eastAsia="DengXian"/>
                <w:lang w:eastAsia="zh-CN"/>
              </w:rPr>
              <w:t>4</w:t>
            </w:r>
            <w:r w:rsidR="00B40CA8">
              <w:rPr>
                <w:rFonts w:eastAsia="DengXian"/>
                <w:lang w:eastAsia="zh-CN"/>
              </w:rPr>
              <w:t>, 4, 0.490</w:t>
            </w:r>
          </w:p>
        </w:tc>
        <w:tc>
          <w:tcPr>
            <w:tcW w:w="1560" w:type="dxa"/>
          </w:tcPr>
          <w:p w14:paraId="48C28559" w14:textId="525C6D0E" w:rsidR="00B40CA8" w:rsidRPr="0013593A" w:rsidRDefault="00897DB4" w:rsidP="005E38B2">
            <w:pPr>
              <w:rPr>
                <w:rFonts w:eastAsia="DengXian"/>
                <w:lang w:eastAsia="zh-CN"/>
              </w:rPr>
            </w:pPr>
            <w:r>
              <w:rPr>
                <w:rFonts w:eastAsia="DengXian"/>
                <w:lang w:eastAsia="zh-CN"/>
              </w:rPr>
              <w:t>1</w:t>
            </w:r>
            <w:r w:rsidR="00B40CA8">
              <w:rPr>
                <w:rFonts w:eastAsia="DengXian"/>
                <w:lang w:eastAsia="zh-CN"/>
              </w:rPr>
              <w:t>, 4, 0.</w:t>
            </w:r>
            <w:r>
              <w:rPr>
                <w:rFonts w:eastAsia="DengXian"/>
                <w:lang w:eastAsia="zh-CN"/>
              </w:rPr>
              <w:t>320</w:t>
            </w:r>
          </w:p>
        </w:tc>
        <w:tc>
          <w:tcPr>
            <w:tcW w:w="1984" w:type="dxa"/>
          </w:tcPr>
          <w:p w14:paraId="69829387" w14:textId="169B96E8" w:rsidR="00B40CA8" w:rsidRPr="0013593A" w:rsidRDefault="00B40CA8" w:rsidP="005E38B2">
            <w:pPr>
              <w:rPr>
                <w:rFonts w:eastAsia="DengXian"/>
                <w:lang w:eastAsia="zh-CN"/>
              </w:rPr>
            </w:pPr>
            <w:r>
              <w:rPr>
                <w:rFonts w:eastAsia="DengXian" w:hint="eastAsia"/>
                <w:lang w:eastAsia="zh-CN"/>
              </w:rPr>
              <w:t>0</w:t>
            </w:r>
            <w:r>
              <w:rPr>
                <w:rFonts w:eastAsia="DengXian"/>
                <w:lang w:eastAsia="zh-CN"/>
              </w:rPr>
              <w:t>.4</w:t>
            </w:r>
            <w:r w:rsidR="006A65B7">
              <w:rPr>
                <w:rFonts w:eastAsia="DengXian"/>
                <w:lang w:eastAsia="zh-CN"/>
              </w:rPr>
              <w:t>20</w:t>
            </w:r>
          </w:p>
        </w:tc>
      </w:tr>
    </w:tbl>
    <w:p w14:paraId="5324A84D" w14:textId="30C8D1F1" w:rsidR="00BE096C" w:rsidRDefault="00BE096C" w:rsidP="00BE096C">
      <w:pPr>
        <w:pStyle w:val="IMG-Caption"/>
        <w:rPr>
          <w:ins w:id="365" w:author="Kinnari Chohan" w:date="2020-10-09T09:54:00Z"/>
          <w:lang w:eastAsia="zh-CN"/>
        </w:rPr>
      </w:pPr>
      <w:r>
        <w:rPr>
          <w:rFonts w:hint="eastAsia"/>
          <w:lang w:eastAsia="zh-CN"/>
        </w:rPr>
        <w:t>T</w:t>
      </w:r>
      <w:r>
        <w:rPr>
          <w:lang w:eastAsia="zh-CN"/>
        </w:rPr>
        <w:t>he Gini impurity evaluation table for different splitting features at right splitting node</w:t>
      </w:r>
    </w:p>
    <w:p w14:paraId="232AE0F2" w14:textId="2714AC6C" w:rsidR="00196CD4" w:rsidRPr="00196CD4" w:rsidRDefault="00196CD4" w:rsidP="00196CD4">
      <w:pPr>
        <w:pStyle w:val="SP-Editorial"/>
        <w:rPr>
          <w:lang w:eastAsia="zh-CN"/>
        </w:rPr>
        <w:pPrChange w:id="366" w:author="Kinnari Chohan" w:date="2020-10-09T09:54:00Z">
          <w:pPr>
            <w:pStyle w:val="IMG-Caption"/>
          </w:pPr>
        </w:pPrChange>
      </w:pPr>
      <w:ins w:id="367" w:author="Kinnari Chohan" w:date="2020-10-09T09:54:00Z">
        <w:r>
          <w:rPr>
            <w:lang w:eastAsia="zh-CN"/>
          </w:rPr>
          <w:t>To PD: Please convert this to image format</w:t>
        </w:r>
      </w:ins>
    </w:p>
    <w:p w14:paraId="4A3DAEE2" w14:textId="56831613" w:rsidR="00BE096C" w:rsidRDefault="009D78DB" w:rsidP="009D78DB">
      <w:pPr>
        <w:pStyle w:val="P-Callout"/>
      </w:pPr>
      <w:r>
        <w:t>We essentially only have 3 choices because the two splitting rules on the feature weight are mirror</w:t>
      </w:r>
      <w:r w:rsidR="00D957FC">
        <w:t>s of each other.</w:t>
      </w:r>
    </w:p>
    <w:p w14:paraId="4FE168EE" w14:textId="07499C17" w:rsidR="00642BAA" w:rsidRDefault="005E08A5" w:rsidP="005E08A5">
      <w:pPr>
        <w:rPr>
          <w:lang w:val="en"/>
        </w:rPr>
      </w:pPr>
      <w:r>
        <w:rPr>
          <w:rFonts w:hint="eastAsia"/>
          <w:lang w:val="en"/>
        </w:rPr>
        <w:t>N</w:t>
      </w:r>
      <w:r>
        <w:rPr>
          <w:lang w:val="en"/>
        </w:rPr>
        <w:t>ow, we have a tie. We can randomly select one criterion for building the trees further. This is one reason that decision tree</w:t>
      </w:r>
      <w:ins w:id="368" w:author="Michael Hansen" w:date="2020-09-28T19:46:00Z">
        <w:r w:rsidR="00CB15C5">
          <w:rPr>
            <w:lang w:val="en"/>
          </w:rPr>
          <w:t>s</w:t>
        </w:r>
      </w:ins>
      <w:r>
        <w:rPr>
          <w:lang w:val="en"/>
        </w:rPr>
        <w:t xml:space="preserve"> do</w:t>
      </w:r>
      <w:ins w:id="369" w:author="Michael Hansen" w:date="2020-09-28T19:46:00Z">
        <w:r w:rsidR="00CB15C5">
          <w:rPr>
            <w:lang w:val="en"/>
          </w:rPr>
          <w:t>n’t</w:t>
        </w:r>
      </w:ins>
      <w:del w:id="370" w:author="Michael Hansen" w:date="2020-09-28T19:46:00Z">
        <w:r w:rsidDel="00CB15C5">
          <w:rPr>
            <w:lang w:val="en"/>
          </w:rPr>
          <w:delText>esn’t</w:delText>
        </w:r>
      </w:del>
      <w:r>
        <w:rPr>
          <w:lang w:val="en"/>
        </w:rPr>
        <w:t xml:space="preserve"> theoretically generate</w:t>
      </w:r>
      <w:del w:id="371" w:author="Michael Hansen" w:date="2020-09-28T19:47:00Z">
        <w:r w:rsidDel="00CB15C5">
          <w:rPr>
            <w:lang w:val="en"/>
          </w:rPr>
          <w:delText>s</w:delText>
        </w:r>
      </w:del>
      <w:r>
        <w:rPr>
          <w:lang w:val="en"/>
        </w:rPr>
        <w:t xml:space="preserve"> the </w:t>
      </w:r>
      <w:r w:rsidR="00642BAA">
        <w:rPr>
          <w:lang w:val="en"/>
        </w:rPr>
        <w:t xml:space="preserve">best results. </w:t>
      </w:r>
    </w:p>
    <w:p w14:paraId="6811B56E" w14:textId="07756787" w:rsidR="00007A56" w:rsidRDefault="00007A56" w:rsidP="00007A56">
      <w:pPr>
        <w:pStyle w:val="P-CalloutHeading"/>
        <w:rPr>
          <w:ins w:id="372" w:author="Kinnari Chohan" w:date="2020-10-09T09:55:00Z"/>
        </w:rPr>
        <w:pPrChange w:id="373" w:author="Kinnari Chohan" w:date="2020-10-09T09:55:00Z">
          <w:pPr>
            <w:pStyle w:val="P-Callout"/>
          </w:pPr>
        </w:pPrChange>
      </w:pPr>
      <w:ins w:id="374" w:author="Kinnari Chohan" w:date="2020-10-09T09:55:00Z">
        <w:r>
          <w:lastRenderedPageBreak/>
          <w:t>Note</w:t>
        </w:r>
      </w:ins>
      <w:del w:id="375" w:author="Kinnari Chohan" w:date="2020-10-09T09:55:00Z">
        <w:r w:rsidR="00642BAA" w:rsidDel="00007A56">
          <w:delText>However, a</w:delText>
        </w:r>
      </w:del>
    </w:p>
    <w:p w14:paraId="28D35C08" w14:textId="27AE62D1" w:rsidR="00B535C9" w:rsidRDefault="00007A56" w:rsidP="00642BAA">
      <w:pPr>
        <w:pStyle w:val="P-Callout"/>
      </w:pPr>
      <w:ins w:id="376" w:author="Kinnari Chohan" w:date="2020-10-09T09:55:00Z">
        <w:r>
          <w:t>A</w:t>
        </w:r>
      </w:ins>
      <w:r w:rsidR="00642BAA">
        <w:t>n intuitive way to solve this issue is to build the both possibilities and even more possible trees which violates greedy approach and let them vote on the prediction results. This is a common method to build a more stable model, or an ensemble of models. We will cover related techniques in next chapter.</w:t>
      </w:r>
    </w:p>
    <w:p w14:paraId="408B2DC5" w14:textId="77777777" w:rsidR="00BC35B5" w:rsidRDefault="00B535C9" w:rsidP="00007A56">
      <w:pPr>
        <w:pStyle w:val="P-Regular"/>
        <w:pPrChange w:id="377" w:author="Kinnari Chohan" w:date="2020-10-09T09:55:00Z">
          <w:pPr/>
        </w:pPrChange>
      </w:pPr>
      <w:r>
        <w:t>Let’s say I choose high oil diet as the criteria. The tree now looks like the following</w:t>
      </w:r>
      <w:r w:rsidR="00BC35B5">
        <w:t>.</w:t>
      </w:r>
    </w:p>
    <w:p w14:paraId="7DF2C964" w14:textId="20A054F7" w:rsidR="005E08A5" w:rsidRDefault="00BC35B5" w:rsidP="00A85765">
      <w:pPr>
        <w:jc w:val="center"/>
      </w:pPr>
      <w:r>
        <w:rPr>
          <w:noProof/>
        </w:rPr>
        <w:drawing>
          <wp:inline distT="0" distB="0" distL="0" distR="0" wp14:anchorId="132C7FF3" wp14:editId="322DC30B">
            <wp:extent cx="2552466" cy="190771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167" cy="1929164"/>
                    </a:xfrm>
                    <a:prstGeom prst="rect">
                      <a:avLst/>
                    </a:prstGeom>
                  </pic:spPr>
                </pic:pic>
              </a:graphicData>
            </a:graphic>
          </wp:inline>
        </w:drawing>
      </w:r>
    </w:p>
    <w:p w14:paraId="41E844A6" w14:textId="2990E564" w:rsidR="00BC35B5" w:rsidRDefault="00BC35B5" w:rsidP="00BC35B5">
      <w:pPr>
        <w:pStyle w:val="IMG-Caption"/>
      </w:pPr>
      <w:r>
        <w:rPr>
          <w:rFonts w:hint="eastAsia"/>
        </w:rPr>
        <w:t>D</w:t>
      </w:r>
      <w:r>
        <w:t>ecision tree after the second splitting</w:t>
      </w:r>
    </w:p>
    <w:p w14:paraId="757AE3E4" w14:textId="77777777" w:rsidR="00007A56" w:rsidRDefault="005C56DD" w:rsidP="00007A56">
      <w:pPr>
        <w:pStyle w:val="P-Regular"/>
        <w:rPr>
          <w:ins w:id="378" w:author="Kinnari Chohan" w:date="2020-10-09T09:55:00Z"/>
        </w:rPr>
      </w:pPr>
      <w:r>
        <w:rPr>
          <w:rFonts w:hint="eastAsia"/>
        </w:rPr>
        <w:t>N</w:t>
      </w:r>
      <w:r>
        <w:t xml:space="preserve">ow, let’s </w:t>
      </w:r>
      <w:r w:rsidR="007E77CD">
        <w:t>look</w:t>
      </w:r>
      <w:r w:rsidR="00B33379">
        <w:t xml:space="preserve"> at the two newly generated nodes. The first one at </w:t>
      </w:r>
      <w:ins w:id="379" w:author="Michael Hansen" w:date="2020-09-28T19:48:00Z">
        <w:r w:rsidR="00766F90">
          <w:t xml:space="preserve">a </w:t>
        </w:r>
      </w:ins>
      <w:r w:rsidR="00B33379">
        <w:t xml:space="preserve">depth of </w:t>
      </w:r>
      <w:r w:rsidR="00D23CC0">
        <w:t>2 contains 2 high stroke risk record</w:t>
      </w:r>
      <w:r w:rsidR="006F7AE2">
        <w:t>s</w:t>
      </w:r>
      <w:r w:rsidR="00D23CC0">
        <w:t xml:space="preserve"> and 2 low stroke risk records.</w:t>
      </w:r>
      <w:r w:rsidR="00FC4546">
        <w:t xml:space="preserve"> </w:t>
      </w:r>
      <w:r w:rsidR="007E77CD">
        <w:t>They don’t have h</w:t>
      </w:r>
      <w:ins w:id="380" w:author="Michael Hansen" w:date="2020-09-28T19:49:00Z">
        <w:r w:rsidR="00766F90">
          <w:t>eavy</w:t>
        </w:r>
      </w:ins>
      <w:del w:id="381" w:author="Michael Hansen" w:date="2020-09-28T19:49:00Z">
        <w:r w:rsidR="007E77CD" w:rsidDel="00766F90">
          <w:delText>igh</w:delText>
        </w:r>
      </w:del>
      <w:r w:rsidR="007E77CD">
        <w:t xml:space="preserve"> weight</w:t>
      </w:r>
      <w:ins w:id="382" w:author="Michael Hansen" w:date="2020-09-28T19:48:00Z">
        <w:r w:rsidR="00766F90">
          <w:t>,</w:t>
        </w:r>
      </w:ins>
      <w:r w:rsidR="007E77CD">
        <w:t xml:space="preserve"> but</w:t>
      </w:r>
      <w:ins w:id="383" w:author="Michael Hansen" w:date="2020-09-28T19:49:00Z">
        <w:r w:rsidR="00766F90">
          <w:t xml:space="preserve"> a </w:t>
        </w:r>
      </w:ins>
      <w:r w:rsidR="007E77CD">
        <w:t xml:space="preserve"> high oil diet</w:t>
      </w:r>
      <w:r w:rsidR="00EF4FBF">
        <w:t>.</w:t>
      </w:r>
      <w:r w:rsidR="00F84803">
        <w:t xml:space="preserve"> </w:t>
      </w:r>
      <w:r w:rsidR="002008D1">
        <w:t>Let’s check out their profile</w:t>
      </w:r>
      <w:r w:rsidR="00B62462">
        <w:t xml:space="preserve"> with this line of code</w:t>
      </w:r>
    </w:p>
    <w:p w14:paraId="36BCF7F5" w14:textId="68AAA4A3" w:rsidR="005C56DD" w:rsidRPr="00007A56" w:rsidRDefault="00B62462" w:rsidP="00007A56">
      <w:pPr>
        <w:pStyle w:val="SC-Source"/>
        <w:pPrChange w:id="384" w:author="Kinnari Chohan" w:date="2020-10-09T09:55:00Z">
          <w:pPr/>
        </w:pPrChange>
      </w:pPr>
      <w:del w:id="385" w:author="Kinnari Chohan" w:date="2020-10-09T09:55:00Z">
        <w:r w:rsidRPr="00007A56" w:rsidDel="00007A56">
          <w:delText xml:space="preserve"> </w:delText>
        </w:r>
      </w:del>
      <w:r w:rsidRPr="00007A56">
        <w:rPr>
          <w:rStyle w:val="P-Code"/>
          <w:shd w:val="clear" w:color="auto" w:fill="auto"/>
        </w:rPr>
        <w:t>df_right[df_right["high_oil_diet"]=="yes"]</w:t>
      </w:r>
    </w:p>
    <w:p w14:paraId="5529581A" w14:textId="4109DC73" w:rsidR="00B62462" w:rsidRDefault="00B62462" w:rsidP="005C56DD">
      <w:pPr>
        <w:rPr>
          <w:lang w:val="en"/>
        </w:rPr>
      </w:pPr>
      <w:r>
        <w:rPr>
          <w:rFonts w:hint="eastAsia"/>
          <w:lang w:val="en"/>
        </w:rPr>
        <w:t>T</w:t>
      </w:r>
      <w:r>
        <w:rPr>
          <w:lang w:val="en"/>
        </w:rPr>
        <w:t>he result looks like the following</w:t>
      </w:r>
      <w:r>
        <w:rPr>
          <w:rFonts w:hint="eastAsia"/>
          <w:lang w:val="en"/>
        </w:rPr>
        <w:t>:</w:t>
      </w:r>
    </w:p>
    <w:p w14:paraId="325B0F41" w14:textId="2EC224A4" w:rsidR="00B62462" w:rsidRDefault="00640B07" w:rsidP="00A85765">
      <w:pPr>
        <w:jc w:val="center"/>
        <w:rPr>
          <w:lang w:val="en"/>
        </w:rPr>
      </w:pPr>
      <w:r>
        <w:rPr>
          <w:noProof/>
        </w:rPr>
        <w:drawing>
          <wp:inline distT="0" distB="0" distL="0" distR="0" wp14:anchorId="69046923" wp14:editId="6E248832">
            <wp:extent cx="3245756" cy="13832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2300" cy="1424355"/>
                    </a:xfrm>
                    <a:prstGeom prst="rect">
                      <a:avLst/>
                    </a:prstGeom>
                  </pic:spPr>
                </pic:pic>
              </a:graphicData>
            </a:graphic>
          </wp:inline>
        </w:drawing>
      </w:r>
    </w:p>
    <w:p w14:paraId="14C3E068" w14:textId="0A89D835" w:rsidR="00B62462" w:rsidRDefault="00640B07" w:rsidP="00640B07">
      <w:pPr>
        <w:pStyle w:val="IMG-Caption"/>
      </w:pPr>
      <w:r>
        <w:rPr>
          <w:rFonts w:hint="eastAsia"/>
        </w:rPr>
        <w:t>R</w:t>
      </w:r>
      <w:r>
        <w:t>ecords classified into the first node at depth of 2</w:t>
      </w:r>
    </w:p>
    <w:p w14:paraId="65382E69" w14:textId="2FB01924" w:rsidR="00BC1CF8" w:rsidRDefault="00BC1CF8" w:rsidP="00BC1CF8">
      <w:pPr>
        <w:rPr>
          <w:lang w:val="en"/>
        </w:rPr>
      </w:pPr>
      <w:r>
        <w:rPr>
          <w:rFonts w:hint="eastAsia"/>
          <w:lang w:val="en"/>
        </w:rPr>
        <w:t>N</w:t>
      </w:r>
      <w:r>
        <w:rPr>
          <w:lang w:val="en"/>
        </w:rPr>
        <w:t xml:space="preserve">ote that the low-weight category contains one low stroke risk record and a high stroke risk example. The same situation happens to the middle-weight category. This makes the </w:t>
      </w:r>
      <w:r>
        <w:rPr>
          <w:lang w:val="en"/>
        </w:rPr>
        <w:lastRenderedPageBreak/>
        <w:t>decision tree incapable of further splitting on any feature. There won’t be any Gini impurity decreasing for splitting. Therefore, we can stop here</w:t>
      </w:r>
      <w:r w:rsidR="001A62E6">
        <w:rPr>
          <w:lang w:val="en"/>
        </w:rPr>
        <w:t xml:space="preserve"> for this node</w:t>
      </w:r>
      <w:r>
        <w:rPr>
          <w:lang w:val="en"/>
        </w:rPr>
        <w:t>.</w:t>
      </w:r>
    </w:p>
    <w:p w14:paraId="0DD24460" w14:textId="4DF0744E" w:rsidR="00007A56" w:rsidRDefault="00007A56" w:rsidP="00007A56">
      <w:pPr>
        <w:pStyle w:val="P-CalloutHeading"/>
        <w:rPr>
          <w:ins w:id="386" w:author="Kinnari Chohan" w:date="2020-10-09T09:55:00Z"/>
        </w:rPr>
        <w:pPrChange w:id="387" w:author="Kinnari Chohan" w:date="2020-10-09T09:55:00Z">
          <w:pPr>
            <w:pStyle w:val="P-Callout"/>
            <w:tabs>
              <w:tab w:val="left" w:pos="5610"/>
            </w:tabs>
          </w:pPr>
        </w:pPrChange>
      </w:pPr>
      <w:ins w:id="388" w:author="Kinnari Chohan" w:date="2020-10-09T09:55:00Z">
        <w:r>
          <w:t>Note</w:t>
        </w:r>
      </w:ins>
    </w:p>
    <w:p w14:paraId="64449E11" w14:textId="44D72C7B" w:rsidR="001A62E6" w:rsidRDefault="001A62E6" w:rsidP="005E38B2">
      <w:pPr>
        <w:pStyle w:val="P-Callout"/>
        <w:tabs>
          <w:tab w:val="left" w:pos="5610"/>
        </w:tabs>
        <w:rPr>
          <w:rFonts w:eastAsia="DengXian"/>
          <w:lang w:val="en-US" w:eastAsia="zh-CN"/>
        </w:rPr>
      </w:pPr>
      <w:r>
        <w:rPr>
          <w:rFonts w:hint="eastAsia"/>
        </w:rPr>
        <w:t>W</w:t>
      </w:r>
      <w:r>
        <w:t xml:space="preserve">ell, </w:t>
      </w:r>
      <w:r w:rsidR="00A9014D">
        <w:t xml:space="preserve">what if we want to continue improving the </w:t>
      </w:r>
      <w:r w:rsidR="00AC513A">
        <w:t xml:space="preserve">classification results. As you just discovered, there is no way that decision tree can classify these four records and no other machine learning can do it </w:t>
      </w:r>
      <w:del w:id="389" w:author="Michael Hansen" w:date="2020-09-28T19:50:00Z">
        <w:r w:rsidR="00AC513A" w:rsidDel="00682BDF">
          <w:delText>n</w:delText>
        </w:r>
      </w:del>
      <w:r w:rsidR="00AC513A">
        <w:t xml:space="preserve">either. The problem is in the data, not in the model. </w:t>
      </w:r>
      <w:r w:rsidR="005E38B2">
        <w:t xml:space="preserve">There are two </w:t>
      </w:r>
      <w:r w:rsidR="00AC513A">
        <w:t>main approaches</w:t>
      </w:r>
      <w:r w:rsidR="00CB3ABC">
        <w:t xml:space="preserve"> to solve this issue</w:t>
      </w:r>
      <w:r w:rsidR="005E38B2">
        <w:t xml:space="preserve">. The first option is to try to obtain more </w:t>
      </w:r>
      <w:r w:rsidR="00354969">
        <w:t xml:space="preserve">data. With more data, </w:t>
      </w:r>
      <w:del w:id="390" w:author="Michael Hansen" w:date="2020-09-28T19:51:00Z">
        <w:r w:rsidR="00354969" w:rsidDel="00682BDF">
          <w:delText xml:space="preserve">likely, </w:delText>
        </w:r>
      </w:del>
      <w:r w:rsidR="00354969">
        <w:t xml:space="preserve">we may </w:t>
      </w:r>
      <w:ins w:id="391" w:author="Michael Hansen" w:date="2020-09-28T19:51:00Z">
        <w:r w:rsidR="00682BDF">
          <w:t xml:space="preserve">likely </w:t>
        </w:r>
      </w:ins>
      <w:r w:rsidR="00354969">
        <w:t xml:space="preserve">find that low weight is positively correlated with low stroke risk and further splitting on the feature weight might benefit decreasing the Gini impurity. </w:t>
      </w:r>
      <w:r w:rsidR="005D0B3E">
        <w:t xml:space="preserve">Obtaining more data is always better because your training model got to </w:t>
      </w:r>
      <w:r w:rsidR="005D0B3E" w:rsidRPr="00D15B5B">
        <w:rPr>
          <w:rStyle w:val="P-Bold"/>
        </w:rPr>
        <w:t>see</w:t>
      </w:r>
      <w:r w:rsidR="005D0B3E">
        <w:t xml:space="preserve"> more data therefore reduces possible bias.</w:t>
      </w:r>
      <w:r w:rsidR="00D15B5B">
        <w:t xml:space="preserve"> Another option is to introduce more features. This essentially expand the feature space by more dimensions.</w:t>
      </w:r>
      <w:r w:rsidR="009342D9">
        <w:t xml:space="preserve"> For example, </w:t>
      </w:r>
      <w:r w:rsidR="00F847FE">
        <w:rPr>
          <w:rFonts w:eastAsia="DengXian"/>
          <w:lang w:val="en-US" w:eastAsia="zh-CN"/>
        </w:rPr>
        <w:t>blood pressure might be another useful feature that might help</w:t>
      </w:r>
      <w:r w:rsidR="00CA528B">
        <w:rPr>
          <w:rFonts w:eastAsia="DengXian"/>
          <w:lang w:val="en-US" w:eastAsia="zh-CN"/>
        </w:rPr>
        <w:t xml:space="preserve"> us further increase the accuracy of the </w:t>
      </w:r>
      <w:r w:rsidR="001F2EFF">
        <w:rPr>
          <w:rFonts w:eastAsia="DengXian"/>
          <w:lang w:val="en-US" w:eastAsia="zh-CN"/>
        </w:rPr>
        <w:t>decision tree.</w:t>
      </w:r>
    </w:p>
    <w:p w14:paraId="56A4846B" w14:textId="4CEDA814" w:rsidR="00983C71" w:rsidRDefault="0079513B" w:rsidP="00983C71">
      <w:pPr>
        <w:rPr>
          <w:lang w:eastAsia="zh-CN"/>
        </w:rPr>
      </w:pPr>
      <w:r>
        <w:rPr>
          <w:rFonts w:hint="eastAsia"/>
          <w:lang w:eastAsia="zh-CN"/>
        </w:rPr>
        <w:t>N</w:t>
      </w:r>
      <w:r>
        <w:rPr>
          <w:lang w:eastAsia="zh-CN"/>
        </w:rPr>
        <w:t>ow, let’s look at the second node at depth 2. The records classified into this node are the following</w:t>
      </w:r>
      <w:r w:rsidR="00F22C92">
        <w:rPr>
          <w:lang w:eastAsia="zh-CN"/>
        </w:rPr>
        <w:t xml:space="preserve">, given by the code </w:t>
      </w:r>
      <w:r w:rsidR="00F22C92" w:rsidRPr="00F22C92">
        <w:rPr>
          <w:rStyle w:val="P-Code"/>
          <w:lang w:eastAsia="zh-CN"/>
        </w:rPr>
        <w:t>df_right[df_right["high_oil_diet"]!="yes"]</w:t>
      </w:r>
    </w:p>
    <w:p w14:paraId="5455EB38" w14:textId="7ABAEE38" w:rsidR="00F22C92" w:rsidRDefault="00F22C92" w:rsidP="00A85765">
      <w:pPr>
        <w:jc w:val="center"/>
        <w:rPr>
          <w:lang w:eastAsia="zh-CN"/>
        </w:rPr>
      </w:pPr>
      <w:r>
        <w:rPr>
          <w:noProof/>
        </w:rPr>
        <w:drawing>
          <wp:inline distT="0" distB="0" distL="0" distR="0" wp14:anchorId="46071B0A" wp14:editId="5FC3B6D0">
            <wp:extent cx="3135887" cy="22860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4565" cy="2314231"/>
                    </a:xfrm>
                    <a:prstGeom prst="rect">
                      <a:avLst/>
                    </a:prstGeom>
                  </pic:spPr>
                </pic:pic>
              </a:graphicData>
            </a:graphic>
          </wp:inline>
        </w:drawing>
      </w:r>
    </w:p>
    <w:p w14:paraId="7BA8E8FF" w14:textId="19DDDD7D" w:rsidR="00F22C92" w:rsidRDefault="00F22C92" w:rsidP="00F22C92">
      <w:pPr>
        <w:pStyle w:val="IMG-Caption"/>
      </w:pPr>
      <w:r>
        <w:rPr>
          <w:rFonts w:hint="eastAsia"/>
        </w:rPr>
        <w:t>R</w:t>
      </w:r>
      <w:r>
        <w:t>ecords classified into the second node at depth of 2</w:t>
      </w:r>
    </w:p>
    <w:p w14:paraId="29581A26" w14:textId="77777777" w:rsidR="00D11C2A" w:rsidRDefault="002347D3" w:rsidP="00007A56">
      <w:pPr>
        <w:pStyle w:val="P-Regular"/>
        <w:pPrChange w:id="392" w:author="Kinnari Chohan" w:date="2020-10-09T09:55:00Z">
          <w:pPr/>
        </w:pPrChange>
      </w:pPr>
      <w:r>
        <w:t xml:space="preserve">Note that only 2 high stroke risk records are in this node. If we stop here, the </w:t>
      </w:r>
      <w:r w:rsidR="003E27BC">
        <w:t xml:space="preserve">Gini impurity is </w:t>
      </w:r>
      <m:oMath>
        <m:r>
          <w:rPr>
            <w:rFonts w:ascii="Cambria Math" w:hAnsi="Cambria Math"/>
          </w:rPr>
          <m:t>1-</m:t>
        </m:r>
        <m:sSup>
          <m:sSupPr>
            <m:ctrlPr>
              <w:rPr>
                <w:rFonts w:ascii="Cambria Math" w:hAnsi="Cambria Math"/>
                <w:i/>
              </w:rPr>
            </m:ctrlPr>
          </m:sSupPr>
          <m:e>
            <m:r>
              <w:rPr>
                <w:rFonts w:ascii="Cambria Math" w:hAnsi="Cambria Math"/>
              </w:rPr>
              <m:t>0.25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0.75</m:t>
            </m:r>
          </m:e>
          <m:sup>
            <m:r>
              <w:rPr>
                <w:rFonts w:ascii="Cambria Math" w:hAnsi="Cambria Math"/>
              </w:rPr>
              <m:t>2</m:t>
            </m:r>
          </m:sup>
        </m:sSup>
        <m:r>
          <w:rPr>
            <w:rFonts w:ascii="Cambria Math" w:hAnsi="Cambria Math"/>
          </w:rPr>
          <m:t>=0.375</m:t>
        </m:r>
      </m:oMath>
      <w:r w:rsidR="00D11C2A">
        <w:rPr>
          <w:rFonts w:hint="eastAsia"/>
        </w:rPr>
        <w:t>,</w:t>
      </w:r>
      <w:r w:rsidR="00D11C2A">
        <w:t xml:space="preserve"> which is quite a low value.</w:t>
      </w:r>
      <w:r w:rsidR="00D11C2A">
        <w:rPr>
          <w:rFonts w:hint="eastAsia"/>
        </w:rPr>
        <w:t xml:space="preserve"> </w:t>
      </w:r>
    </w:p>
    <w:p w14:paraId="1D57DAB9" w14:textId="1E950A23" w:rsidR="00D11C2A" w:rsidRDefault="00D11C2A" w:rsidP="00007A56">
      <w:pPr>
        <w:pStyle w:val="P-Regular"/>
        <w:pPrChange w:id="393" w:author="Kinnari Chohan" w:date="2020-10-09T09:55:00Z">
          <w:pPr/>
        </w:pPrChange>
      </w:pPr>
      <w:r>
        <w:t xml:space="preserve">If we further split </w:t>
      </w:r>
      <w:r w:rsidR="002769D6">
        <w:t>on</w:t>
      </w:r>
      <w:r>
        <w:t xml:space="preserve"> </w:t>
      </w:r>
      <w:ins w:id="394" w:author="Michael Hansen" w:date="2020-09-28T20:07:00Z">
        <w:r w:rsidR="00BC0F55">
          <w:t xml:space="preserve">the </w:t>
        </w:r>
      </w:ins>
      <w:r>
        <w:t>smoking</w:t>
      </w:r>
      <w:r w:rsidR="002769D6">
        <w:t xml:space="preserve"> feature</w:t>
      </w:r>
      <w:r>
        <w:t>, note that the all non-smokers, 4 of them</w:t>
      </w:r>
      <w:r w:rsidR="00C749F9">
        <w:t>,</w:t>
      </w:r>
      <w:r>
        <w:t xml:space="preserve"> have a </w:t>
      </w:r>
      <w:r w:rsidR="00C749F9">
        <w:t>low stroke risk</w:t>
      </w:r>
      <w:r w:rsidR="002769D6">
        <w:t>. H</w:t>
      </w:r>
      <w:r w:rsidR="00C749F9">
        <w:t xml:space="preserve">alf of the smokers have high stroke risk and </w:t>
      </w:r>
      <w:r w:rsidR="002769D6">
        <w:t>another half</w:t>
      </w:r>
      <w:r w:rsidR="00C749F9">
        <w:t xml:space="preserve"> have low stroke risk.</w:t>
      </w:r>
      <w:r w:rsidR="002769D6">
        <w:t xml:space="preserve"> This will give us a weighted Gini impurity </w:t>
      </w:r>
      <w:r w:rsidR="002769D6" w:rsidRPr="00582626">
        <w:rPr>
          <w:rStyle w:val="P-Bold"/>
        </w:rPr>
        <w:t>0.25</w:t>
      </w:r>
      <w:r w:rsidR="002769D6">
        <w:t xml:space="preserve"> if splitting on smoking.</w:t>
      </w:r>
    </w:p>
    <w:p w14:paraId="16D3E6D8" w14:textId="4B081F13" w:rsidR="002769D6" w:rsidRDefault="002769D6" w:rsidP="00007A56">
      <w:pPr>
        <w:pStyle w:val="P-Regular"/>
        <w:pPrChange w:id="395" w:author="Kinnari Chohan" w:date="2020-10-09T09:56:00Z">
          <w:pPr/>
        </w:pPrChange>
      </w:pPr>
      <w:r>
        <w:rPr>
          <w:rFonts w:hint="eastAsia"/>
        </w:rPr>
        <w:lastRenderedPageBreak/>
        <w:t>I</w:t>
      </w:r>
      <w:r>
        <w:t xml:space="preserve">f we further split on the weight feature, </w:t>
      </w:r>
      <w:r w:rsidR="0089773F">
        <w:t>all the low-weight patients are at low stroke risk</w:t>
      </w:r>
      <w:r w:rsidR="002441F4">
        <w:t>.</w:t>
      </w:r>
      <w:r w:rsidR="000840F8">
        <w:t xml:space="preserve"> 2 out of 5 middle-weight records are at high risk. This will give us a weighted Gini impurity of </w:t>
      </w:r>
      <m:oMath>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8</m:t>
            </m:r>
            <m:ctrlPr>
              <w:rPr>
                <w:rFonts w:ascii="Cambria Math" w:hAnsi="Cambria Math"/>
                <w:i/>
              </w:rPr>
            </m:ctrlP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5</m:t>
                        </m:r>
                        <m:ctrlPr>
                          <w:rPr>
                            <w:rFonts w:ascii="Cambria Math" w:hAnsi="Cambria Math"/>
                            <w:i/>
                          </w:rPr>
                        </m:ctrlP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5</m:t>
                        </m:r>
                        <m:ctrlPr>
                          <w:rPr>
                            <w:rFonts w:ascii="Cambria Math" w:hAnsi="Cambria Math"/>
                            <w:i/>
                          </w:rPr>
                        </m:ctrlPr>
                      </m:den>
                    </m:f>
                  </m:e>
                </m:d>
              </m:e>
              <m:sup>
                <m:r>
                  <w:rPr>
                    <w:rFonts w:ascii="Cambria Math" w:hAnsi="Cambria Math"/>
                  </w:rPr>
                  <m:t>2</m:t>
                </m:r>
              </m:sup>
            </m:sSup>
          </m:e>
        </m:d>
        <m:r>
          <w:rPr>
            <w:rFonts w:ascii="Cambria Math" w:hAnsi="Cambria Math"/>
          </w:rPr>
          <m:t>=</m:t>
        </m:r>
        <m:r>
          <w:rPr>
            <w:rStyle w:val="P-Bold"/>
            <w:rFonts w:ascii="Cambria Math" w:hAnsi="Cambria Math"/>
          </w:rPr>
          <m:t>0.3</m:t>
        </m:r>
      </m:oMath>
      <w:r w:rsidR="000840F8">
        <w:t>, which is also not bad.</w:t>
      </w:r>
    </w:p>
    <w:p w14:paraId="119CFDFD" w14:textId="5B55EA65" w:rsidR="0045039E" w:rsidRDefault="0045039E" w:rsidP="00007A56">
      <w:pPr>
        <w:pStyle w:val="P-Regular"/>
        <w:rPr>
          <w:lang w:eastAsia="zh-CN"/>
        </w:rPr>
        <w:pPrChange w:id="396" w:author="Kinnari Chohan" w:date="2020-10-09T09:56:00Z">
          <w:pPr/>
        </w:pPrChange>
      </w:pPr>
      <w:r>
        <w:rPr>
          <w:rFonts w:hint="eastAsia"/>
        </w:rPr>
        <w:t>F</w:t>
      </w:r>
      <w:r>
        <w:t>or the two cases, the final decision trees look as following.</w:t>
      </w:r>
      <w:r w:rsidR="0098004C">
        <w:t xml:space="preserve"> The immediate following decision tree has </w:t>
      </w:r>
      <w:del w:id="397" w:author="Michael Hansen" w:date="2020-09-28T20:08:00Z">
        <w:r w:rsidR="0098004C" w:rsidDel="00BC0F55">
          <w:delText xml:space="preserve">the </w:delText>
        </w:r>
      </w:del>
      <w:r w:rsidR="0098004C">
        <w:t>smoking as the last splitting feature.</w:t>
      </w:r>
    </w:p>
    <w:p w14:paraId="412CFA02" w14:textId="468C4B0E" w:rsidR="00337269" w:rsidRDefault="00671BDF" w:rsidP="00007A56">
      <w:pPr>
        <w:pStyle w:val="IMG-Caption"/>
        <w:pPrChange w:id="398" w:author="Kinnari Chohan" w:date="2020-10-09T09:56:00Z">
          <w:pPr>
            <w:jc w:val="center"/>
          </w:pPr>
        </w:pPrChange>
      </w:pPr>
      <w:r>
        <w:rPr>
          <w:noProof/>
        </w:rPr>
        <w:drawing>
          <wp:inline distT="0" distB="0" distL="0" distR="0" wp14:anchorId="434B6491" wp14:editId="32D23D74">
            <wp:extent cx="3377109" cy="2783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7678" cy="2800722"/>
                    </a:xfrm>
                    <a:prstGeom prst="rect">
                      <a:avLst/>
                    </a:prstGeom>
                  </pic:spPr>
                </pic:pic>
              </a:graphicData>
            </a:graphic>
          </wp:inline>
        </w:drawing>
      </w:r>
    </w:p>
    <w:p w14:paraId="0F282F9B" w14:textId="34287D7B" w:rsidR="00671BDF" w:rsidRDefault="00671BDF" w:rsidP="00671BDF">
      <w:pPr>
        <w:pStyle w:val="IMG-Caption"/>
      </w:pPr>
      <w:r>
        <w:rPr>
          <w:rFonts w:hint="eastAsia"/>
        </w:rPr>
        <w:t>F</w:t>
      </w:r>
      <w:r>
        <w:t>inal decision tree, version 1</w:t>
      </w:r>
    </w:p>
    <w:p w14:paraId="10629AD3" w14:textId="36ABBE48" w:rsidR="00AB3D13" w:rsidRDefault="00AB3D13" w:rsidP="00007A56">
      <w:pPr>
        <w:pStyle w:val="P-Regular"/>
        <w:rPr>
          <w:lang w:eastAsia="zh-CN"/>
        </w:rPr>
        <w:pPrChange w:id="399" w:author="Kinnari Chohan" w:date="2020-10-09T09:56:00Z">
          <w:pPr/>
        </w:pPrChange>
      </w:pPr>
      <w:r>
        <w:rPr>
          <w:rFonts w:hint="eastAsia"/>
          <w:lang w:eastAsia="zh-CN"/>
        </w:rPr>
        <w:t>Th</w:t>
      </w:r>
      <w:r>
        <w:rPr>
          <w:lang w:eastAsia="zh-CN"/>
        </w:rPr>
        <w:t>e next one is splitting on weight again at the second node at depth 2.</w:t>
      </w:r>
    </w:p>
    <w:p w14:paraId="75AF9ED4" w14:textId="407438F7" w:rsidR="00AB3D13" w:rsidRDefault="00AB3D13" w:rsidP="00007A56">
      <w:pPr>
        <w:pStyle w:val="IMG-Caption"/>
        <w:rPr>
          <w:lang w:eastAsia="zh-CN"/>
        </w:rPr>
        <w:pPrChange w:id="400" w:author="Kinnari Chohan" w:date="2020-10-09T09:56:00Z">
          <w:pPr>
            <w:jc w:val="center"/>
          </w:pPr>
        </w:pPrChange>
      </w:pPr>
      <w:r>
        <w:rPr>
          <w:noProof/>
        </w:rPr>
        <w:drawing>
          <wp:inline distT="0" distB="0" distL="0" distR="0" wp14:anchorId="2AFED63C" wp14:editId="19389E4C">
            <wp:extent cx="3238524" cy="2653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197" cy="2668775"/>
                    </a:xfrm>
                    <a:prstGeom prst="rect">
                      <a:avLst/>
                    </a:prstGeom>
                  </pic:spPr>
                </pic:pic>
              </a:graphicData>
            </a:graphic>
          </wp:inline>
        </w:drawing>
      </w:r>
    </w:p>
    <w:p w14:paraId="45BA3B0A" w14:textId="4A7BD957" w:rsidR="00AB3D13" w:rsidRPr="00AB3D13" w:rsidRDefault="00AB3D13" w:rsidP="00AB3D13">
      <w:pPr>
        <w:pStyle w:val="IMG-Caption"/>
      </w:pPr>
      <w:r>
        <w:rPr>
          <w:rFonts w:hint="eastAsia"/>
        </w:rPr>
        <w:lastRenderedPageBreak/>
        <w:t>F</w:t>
      </w:r>
      <w:r>
        <w:t>inal decision tree, version 1</w:t>
      </w:r>
    </w:p>
    <w:p w14:paraId="666D6F7B" w14:textId="5C81D00F" w:rsidR="00582626" w:rsidRDefault="00FE7491" w:rsidP="00F22C92">
      <w:r>
        <w:t>Now, we need to make some hard choices to decide the final shape of our decision trees.</w:t>
      </w:r>
    </w:p>
    <w:p w14:paraId="7B17A77D" w14:textId="68E1AC38" w:rsidR="008B59A2" w:rsidRDefault="009D1AF7" w:rsidP="00972455">
      <w:pPr>
        <w:pStyle w:val="H2-Heading"/>
      </w:pPr>
      <w:del w:id="401" w:author="Kinnari Chohan" w:date="2020-10-09T09:56:00Z">
        <w:r w:rsidDel="00007A56">
          <w:rPr>
            <w:rFonts w:hint="eastAsia"/>
          </w:rPr>
          <w:delText>E</w:delText>
        </w:r>
        <w:r w:rsidDel="00007A56">
          <w:delText xml:space="preserve">valuation </w:delText>
        </w:r>
      </w:del>
      <w:ins w:id="402" w:author="Kinnari Chohan" w:date="2020-10-09T09:56:00Z">
        <w:r w:rsidR="00007A56">
          <w:rPr>
            <w:rFonts w:hint="eastAsia"/>
          </w:rPr>
          <w:t>E</w:t>
        </w:r>
        <w:r w:rsidR="00007A56">
          <w:t>valuati</w:t>
        </w:r>
        <w:r w:rsidR="00007A56">
          <w:t>ng</w:t>
        </w:r>
      </w:ins>
      <w:del w:id="403" w:author="Kinnari Chohan" w:date="2020-10-09T09:56:00Z">
        <w:r w:rsidDel="00007A56">
          <w:delText>of</w:delText>
        </w:r>
      </w:del>
      <w:r>
        <w:t xml:space="preserve"> Decision </w:t>
      </w:r>
      <w:del w:id="404" w:author="Kinnari Chohan" w:date="2020-10-09T09:56:00Z">
        <w:r w:rsidDel="00255BD3">
          <w:delText xml:space="preserve">Tree </w:delText>
        </w:r>
      </w:del>
      <w:ins w:id="405" w:author="Kinnari Chohan" w:date="2020-10-09T09:56:00Z">
        <w:r w:rsidR="00255BD3">
          <w:t>t</w:t>
        </w:r>
        <w:r w:rsidR="00255BD3">
          <w:t xml:space="preserve">ree </w:t>
        </w:r>
      </w:ins>
      <w:del w:id="406" w:author="Kinnari Chohan" w:date="2020-10-09T09:56:00Z">
        <w:r w:rsidR="00B94861" w:rsidDel="00255BD3">
          <w:delText>Performance</w:delText>
        </w:r>
      </w:del>
      <w:ins w:id="407" w:author="Kinnari Chohan" w:date="2020-10-09T09:56:00Z">
        <w:r w:rsidR="00255BD3">
          <w:t>p</w:t>
        </w:r>
        <w:r w:rsidR="00255BD3">
          <w:t>erformance</w:t>
        </w:r>
      </w:ins>
      <w:del w:id="408" w:author="Kinnari Chohan" w:date="2020-10-09T09:56:00Z">
        <w:r w:rsidR="002D1F95" w:rsidDel="00007A56">
          <w:delText>.</w:delText>
        </w:r>
      </w:del>
    </w:p>
    <w:p w14:paraId="4E1D3280" w14:textId="3EE3561A" w:rsidR="00B94861" w:rsidRDefault="00451131" w:rsidP="00B94861">
      <w:r>
        <w:t>In this section, let’s evaluate the performance of the decision tree classifier</w:t>
      </w:r>
      <w:r w:rsidR="009F1E54">
        <w:rPr>
          <w:rFonts w:hint="eastAsia"/>
          <w:lang w:eastAsia="zh-CN"/>
        </w:rPr>
        <w:t>s</w:t>
      </w:r>
      <w:r>
        <w:t xml:space="preserve">. If we stop at depth 2. We have the following </w:t>
      </w:r>
      <w:r w:rsidR="00E1408E">
        <w:t>confusion matrix.</w:t>
      </w:r>
      <w:r w:rsidR="003702A8">
        <w:t xml:space="preserve"> </w:t>
      </w:r>
      <w:r w:rsidR="006C643C">
        <w:t>Note that for the unclassifiable first node at depth 2, we can randomly assign it a label</w:t>
      </w:r>
      <w:ins w:id="409" w:author="Michael Hansen" w:date="2020-09-28T20:09:00Z">
        <w:r w:rsidR="00BC0F55">
          <w:t>.</w:t>
        </w:r>
      </w:ins>
      <w:del w:id="410" w:author="Michael Hansen" w:date="2020-09-28T20:09:00Z">
        <w:r w:rsidR="006C643C" w:rsidDel="00BC0F55">
          <w:delText>,</w:delText>
        </w:r>
      </w:del>
      <w:r w:rsidR="006C643C">
        <w:t xml:space="preserve"> </w:t>
      </w:r>
      <w:ins w:id="411" w:author="Michael Hansen" w:date="2020-09-28T20:09:00Z">
        <w:r w:rsidR="00BC0F55">
          <w:t>H</w:t>
        </w:r>
      </w:ins>
      <w:del w:id="412" w:author="Michael Hansen" w:date="2020-09-28T20:09:00Z">
        <w:r w:rsidR="006C643C" w:rsidDel="00BC0F55">
          <w:delText>h</w:delText>
        </w:r>
      </w:del>
      <w:r w:rsidR="006C643C">
        <w:t>ere</w:t>
      </w:r>
      <w:ins w:id="413" w:author="Michael Hansen" w:date="2020-09-28T20:09:00Z">
        <w:r w:rsidR="00BC0F55">
          <w:t>.</w:t>
        </w:r>
      </w:ins>
      <w:r w:rsidR="006C643C">
        <w:t xml:space="preserve"> I assign it </w:t>
      </w:r>
      <w:ins w:id="414" w:author="Michael Hansen" w:date="2020-09-28T20:09:00Z">
        <w:r w:rsidR="00BC0F55">
          <w:t xml:space="preserve">as </w:t>
        </w:r>
      </w:ins>
      <w:r w:rsidR="006C643C">
        <w:t xml:space="preserve">high stroke </w:t>
      </w:r>
      <w:commentRangeStart w:id="415"/>
      <w:r w:rsidR="006C643C">
        <w:t>risk.</w:t>
      </w:r>
      <w:commentRangeEnd w:id="415"/>
      <w:r w:rsidR="00C63C2E">
        <w:rPr>
          <w:rStyle w:val="CommentReference"/>
        </w:rPr>
        <w:commentReference w:id="415"/>
      </w:r>
    </w:p>
    <w:tbl>
      <w:tblPr>
        <w:tblStyle w:val="TableGrid"/>
        <w:tblW w:w="0" w:type="auto"/>
        <w:tblLook w:val="04A0" w:firstRow="1" w:lastRow="0" w:firstColumn="1" w:lastColumn="0" w:noHBand="0" w:noVBand="1"/>
      </w:tblPr>
      <w:tblGrid>
        <w:gridCol w:w="2753"/>
        <w:gridCol w:w="2753"/>
        <w:gridCol w:w="2754"/>
      </w:tblGrid>
      <w:tr w:rsidR="00954F42" w14:paraId="71584698" w14:textId="77777777" w:rsidTr="00954F42">
        <w:tc>
          <w:tcPr>
            <w:tcW w:w="2753" w:type="dxa"/>
          </w:tcPr>
          <w:p w14:paraId="7DFC6D5E" w14:textId="77777777" w:rsidR="00954F42" w:rsidRDefault="00954F42" w:rsidP="00B94861">
            <w:pPr>
              <w:rPr>
                <w:lang w:eastAsia="zh-CN"/>
              </w:rPr>
            </w:pPr>
          </w:p>
        </w:tc>
        <w:tc>
          <w:tcPr>
            <w:tcW w:w="2753" w:type="dxa"/>
          </w:tcPr>
          <w:p w14:paraId="57FCADDA" w14:textId="288FAB57" w:rsidR="00954F42" w:rsidRPr="00007A56" w:rsidRDefault="00954F42" w:rsidP="00B94861">
            <w:pPr>
              <w:rPr>
                <w:rFonts w:eastAsia="DengXian"/>
                <w:b/>
                <w:bCs/>
                <w:lang w:eastAsia="zh-CN"/>
                <w:rPrChange w:id="416" w:author="Kinnari Chohan" w:date="2020-10-09T09:56:00Z">
                  <w:rPr>
                    <w:rFonts w:eastAsia="DengXian"/>
                    <w:lang w:eastAsia="zh-CN"/>
                  </w:rPr>
                </w:rPrChange>
              </w:rPr>
            </w:pPr>
            <w:r w:rsidRPr="00007A56">
              <w:rPr>
                <w:rFonts w:eastAsia="DengXian"/>
                <w:b/>
                <w:bCs/>
                <w:lang w:eastAsia="zh-CN"/>
                <w:rPrChange w:id="417" w:author="Kinnari Chohan" w:date="2020-10-09T09:56:00Z">
                  <w:rPr>
                    <w:rFonts w:eastAsia="DengXian"/>
                    <w:lang w:eastAsia="zh-CN"/>
                  </w:rPr>
                </w:rPrChange>
              </w:rPr>
              <w:t>Ground truth high risk</w:t>
            </w:r>
          </w:p>
        </w:tc>
        <w:tc>
          <w:tcPr>
            <w:tcW w:w="2754" w:type="dxa"/>
          </w:tcPr>
          <w:p w14:paraId="13A66408" w14:textId="6EB8781D" w:rsidR="00954F42" w:rsidRPr="00007A56" w:rsidRDefault="00954F42" w:rsidP="00B94861">
            <w:pPr>
              <w:rPr>
                <w:rFonts w:eastAsia="DengXian"/>
                <w:b/>
                <w:bCs/>
                <w:lang w:eastAsia="zh-CN"/>
                <w:rPrChange w:id="418" w:author="Kinnari Chohan" w:date="2020-10-09T09:56:00Z">
                  <w:rPr>
                    <w:rFonts w:eastAsia="DengXian"/>
                    <w:lang w:eastAsia="zh-CN"/>
                  </w:rPr>
                </w:rPrChange>
              </w:rPr>
            </w:pPr>
            <w:r w:rsidRPr="00007A56">
              <w:rPr>
                <w:rFonts w:eastAsia="DengXian" w:hint="eastAsia"/>
                <w:b/>
                <w:bCs/>
                <w:lang w:eastAsia="zh-CN"/>
                <w:rPrChange w:id="419" w:author="Kinnari Chohan" w:date="2020-10-09T09:56:00Z">
                  <w:rPr>
                    <w:rFonts w:eastAsia="DengXian" w:hint="eastAsia"/>
                    <w:lang w:eastAsia="zh-CN"/>
                  </w:rPr>
                </w:rPrChange>
              </w:rPr>
              <w:t>G</w:t>
            </w:r>
            <w:r w:rsidRPr="00007A56">
              <w:rPr>
                <w:rFonts w:eastAsia="DengXian"/>
                <w:b/>
                <w:bCs/>
                <w:lang w:eastAsia="zh-CN"/>
                <w:rPrChange w:id="420" w:author="Kinnari Chohan" w:date="2020-10-09T09:56:00Z">
                  <w:rPr>
                    <w:rFonts w:eastAsia="DengXian"/>
                    <w:lang w:eastAsia="zh-CN"/>
                  </w:rPr>
                </w:rPrChange>
              </w:rPr>
              <w:t>round truth low risk</w:t>
            </w:r>
          </w:p>
        </w:tc>
      </w:tr>
      <w:tr w:rsidR="00954F42" w14:paraId="7CC8F1BD" w14:textId="77777777" w:rsidTr="00954F42">
        <w:tc>
          <w:tcPr>
            <w:tcW w:w="2753" w:type="dxa"/>
          </w:tcPr>
          <w:p w14:paraId="62991E31" w14:textId="178342F6" w:rsidR="00954F42" w:rsidRPr="00007A56" w:rsidRDefault="00954F42" w:rsidP="00B94861">
            <w:pPr>
              <w:rPr>
                <w:b/>
                <w:bCs/>
                <w:lang w:eastAsia="zh-CN"/>
                <w:rPrChange w:id="421" w:author="Kinnari Chohan" w:date="2020-10-09T09:56:00Z">
                  <w:rPr>
                    <w:lang w:eastAsia="zh-CN"/>
                  </w:rPr>
                </w:rPrChange>
              </w:rPr>
            </w:pPr>
            <w:r w:rsidRPr="00007A56">
              <w:rPr>
                <w:b/>
                <w:bCs/>
                <w:lang w:eastAsia="zh-CN"/>
                <w:rPrChange w:id="422" w:author="Kinnari Chohan" w:date="2020-10-09T09:56:00Z">
                  <w:rPr>
                    <w:lang w:eastAsia="zh-CN"/>
                  </w:rPr>
                </w:rPrChange>
              </w:rPr>
              <w:t>Predicted high risk</w:t>
            </w:r>
          </w:p>
        </w:tc>
        <w:tc>
          <w:tcPr>
            <w:tcW w:w="2753" w:type="dxa"/>
          </w:tcPr>
          <w:p w14:paraId="27282A13" w14:textId="2B56A2D6" w:rsidR="00954F42" w:rsidRPr="005D5831" w:rsidRDefault="005D5831" w:rsidP="00B94861">
            <w:pPr>
              <w:rPr>
                <w:rFonts w:eastAsia="DengXian"/>
                <w:lang w:eastAsia="zh-CN"/>
              </w:rPr>
            </w:pPr>
            <w:r>
              <w:rPr>
                <w:rFonts w:eastAsia="DengXian" w:hint="eastAsia"/>
                <w:lang w:eastAsia="zh-CN"/>
              </w:rPr>
              <w:t>5</w:t>
            </w:r>
          </w:p>
        </w:tc>
        <w:tc>
          <w:tcPr>
            <w:tcW w:w="2754" w:type="dxa"/>
          </w:tcPr>
          <w:p w14:paraId="4AE2E06F" w14:textId="26D3D9D9" w:rsidR="00954F42" w:rsidRPr="005D5831" w:rsidRDefault="005D5831" w:rsidP="00B94861">
            <w:pPr>
              <w:rPr>
                <w:rFonts w:eastAsia="DengXian"/>
                <w:lang w:eastAsia="zh-CN"/>
              </w:rPr>
            </w:pPr>
            <w:r>
              <w:rPr>
                <w:rFonts w:eastAsia="DengXian" w:hint="eastAsia"/>
                <w:lang w:eastAsia="zh-CN"/>
              </w:rPr>
              <w:t>2</w:t>
            </w:r>
          </w:p>
        </w:tc>
      </w:tr>
      <w:tr w:rsidR="00954F42" w14:paraId="2CA4110A" w14:textId="77777777" w:rsidTr="00954F42">
        <w:tc>
          <w:tcPr>
            <w:tcW w:w="2753" w:type="dxa"/>
          </w:tcPr>
          <w:p w14:paraId="43EEE3AF" w14:textId="68A4A7DA" w:rsidR="00954F42" w:rsidRPr="00007A56" w:rsidRDefault="00954F42" w:rsidP="00B94861">
            <w:pPr>
              <w:rPr>
                <w:rFonts w:eastAsia="DengXian"/>
                <w:b/>
                <w:bCs/>
                <w:lang w:eastAsia="zh-CN"/>
                <w:rPrChange w:id="423" w:author="Kinnari Chohan" w:date="2020-10-09T09:56:00Z">
                  <w:rPr>
                    <w:rFonts w:eastAsia="DengXian"/>
                    <w:lang w:eastAsia="zh-CN"/>
                  </w:rPr>
                </w:rPrChange>
              </w:rPr>
            </w:pPr>
            <w:r w:rsidRPr="00007A56">
              <w:rPr>
                <w:rFonts w:eastAsia="DengXian" w:hint="eastAsia"/>
                <w:b/>
                <w:bCs/>
                <w:lang w:eastAsia="zh-CN"/>
                <w:rPrChange w:id="424" w:author="Kinnari Chohan" w:date="2020-10-09T09:56:00Z">
                  <w:rPr>
                    <w:rFonts w:eastAsia="DengXian" w:hint="eastAsia"/>
                    <w:lang w:eastAsia="zh-CN"/>
                  </w:rPr>
                </w:rPrChange>
              </w:rPr>
              <w:t>P</w:t>
            </w:r>
            <w:r w:rsidRPr="00007A56">
              <w:rPr>
                <w:rFonts w:eastAsia="DengXian"/>
                <w:b/>
                <w:bCs/>
                <w:lang w:eastAsia="zh-CN"/>
                <w:rPrChange w:id="425" w:author="Kinnari Chohan" w:date="2020-10-09T09:56:00Z">
                  <w:rPr>
                    <w:rFonts w:eastAsia="DengXian"/>
                    <w:lang w:eastAsia="zh-CN"/>
                  </w:rPr>
                </w:rPrChange>
              </w:rPr>
              <w:t>redicted low risk</w:t>
            </w:r>
          </w:p>
        </w:tc>
        <w:tc>
          <w:tcPr>
            <w:tcW w:w="2753" w:type="dxa"/>
          </w:tcPr>
          <w:p w14:paraId="3EA18C83" w14:textId="35B1A8CF" w:rsidR="00954F42" w:rsidRPr="005D5831" w:rsidRDefault="005D5831" w:rsidP="00B94861">
            <w:pPr>
              <w:rPr>
                <w:rFonts w:eastAsia="DengXian"/>
                <w:lang w:eastAsia="zh-CN"/>
              </w:rPr>
            </w:pPr>
            <w:r>
              <w:rPr>
                <w:rFonts w:eastAsia="DengXian" w:hint="eastAsia"/>
                <w:lang w:eastAsia="zh-CN"/>
              </w:rPr>
              <w:t>2</w:t>
            </w:r>
          </w:p>
        </w:tc>
        <w:tc>
          <w:tcPr>
            <w:tcW w:w="2754" w:type="dxa"/>
          </w:tcPr>
          <w:p w14:paraId="5698528F" w14:textId="7BA5E875" w:rsidR="00954F42" w:rsidRPr="005D5831" w:rsidRDefault="005D5831" w:rsidP="00B94861">
            <w:pPr>
              <w:rPr>
                <w:rFonts w:eastAsia="DengXian"/>
                <w:lang w:eastAsia="zh-CN"/>
              </w:rPr>
            </w:pPr>
            <w:r>
              <w:rPr>
                <w:rFonts w:eastAsia="DengXian" w:hint="eastAsia"/>
                <w:lang w:eastAsia="zh-CN"/>
              </w:rPr>
              <w:t>6</w:t>
            </w:r>
          </w:p>
        </w:tc>
      </w:tr>
    </w:tbl>
    <w:p w14:paraId="5F408A12" w14:textId="78FFC1B0" w:rsidR="0044075C" w:rsidRDefault="00DA672D" w:rsidP="00DA672D">
      <w:pPr>
        <w:pStyle w:val="IMG-Caption"/>
        <w:rPr>
          <w:ins w:id="426" w:author="Kinnari Chohan" w:date="2020-10-09T09:56:00Z"/>
          <w:rFonts w:eastAsia="DengXian"/>
          <w:lang w:eastAsia="zh-CN"/>
        </w:rPr>
      </w:pPr>
      <w:r>
        <w:rPr>
          <w:rFonts w:eastAsia="DengXian" w:hint="eastAsia"/>
          <w:lang w:eastAsia="zh-CN"/>
        </w:rPr>
        <w:t>C</w:t>
      </w:r>
      <w:r>
        <w:rPr>
          <w:rFonts w:eastAsia="DengXian"/>
          <w:lang w:eastAsia="zh-CN"/>
        </w:rPr>
        <w:t>onfusion matrix of decision tree of depth 2</w:t>
      </w:r>
    </w:p>
    <w:p w14:paraId="06B67DD1" w14:textId="47D61B28" w:rsidR="00007A56" w:rsidRPr="00007A56" w:rsidRDefault="00007A56" w:rsidP="00007A56">
      <w:pPr>
        <w:pStyle w:val="SP-Editorial"/>
        <w:rPr>
          <w:lang w:eastAsia="zh-CN"/>
          <w:rPrChange w:id="427" w:author="Kinnari Chohan" w:date="2020-10-09T09:56:00Z">
            <w:rPr>
              <w:rFonts w:eastAsia="DengXian"/>
              <w:lang w:eastAsia="zh-CN"/>
            </w:rPr>
          </w:rPrChange>
        </w:rPr>
        <w:pPrChange w:id="428" w:author="Kinnari Chohan" w:date="2020-10-09T09:56:00Z">
          <w:pPr>
            <w:pStyle w:val="IMG-Caption"/>
          </w:pPr>
        </w:pPrChange>
      </w:pPr>
      <w:ins w:id="429" w:author="Kinnari Chohan" w:date="2020-10-09T09:56:00Z">
        <w:r>
          <w:rPr>
            <w:lang w:eastAsia="zh-CN"/>
          </w:rPr>
          <w:t>To PD: Please convert this to image format</w:t>
        </w:r>
      </w:ins>
    </w:p>
    <w:p w14:paraId="431BEBC0" w14:textId="7FC38986" w:rsidR="005D5831" w:rsidRDefault="005D5831" w:rsidP="008A3992">
      <w:pPr>
        <w:pStyle w:val="P-Regular"/>
        <w:rPr>
          <w:lang w:eastAsia="zh-CN"/>
        </w:rPr>
        <w:pPrChange w:id="430" w:author="Kinnari Chohan" w:date="2020-10-09T11:12:00Z">
          <w:pPr/>
        </w:pPrChange>
      </w:pPr>
      <w:r>
        <w:rPr>
          <w:lang w:eastAsia="zh-CN"/>
        </w:rPr>
        <w:t>Generally, we identify the high risk as positive so the precision, recall</w:t>
      </w:r>
      <w:ins w:id="431" w:author="Michael Hansen" w:date="2020-09-28T20:10:00Z">
        <w:r w:rsidR="00BC0F55">
          <w:rPr>
            <w:lang w:eastAsia="zh-CN"/>
          </w:rPr>
          <w:t>,</w:t>
        </w:r>
      </w:ins>
      <w:r>
        <w:rPr>
          <w:lang w:eastAsia="zh-CN"/>
        </w:rPr>
        <w:t xml:space="preserve"> and </w:t>
      </w:r>
      <w:del w:id="432" w:author="Kinnari Chohan" w:date="2020-10-09T10:28:00Z">
        <w:r w:rsidDel="002A5D32">
          <w:rPr>
            <w:lang w:eastAsia="zh-CN"/>
          </w:rPr>
          <w:delText xml:space="preserve">f1 </w:delText>
        </w:r>
      </w:del>
      <w:commentRangeStart w:id="433"/>
      <w:ins w:id="434" w:author="Kinnari Chohan" w:date="2020-10-09T10:28:00Z">
        <w:r w:rsidR="002A5D32">
          <w:rPr>
            <w:lang w:eastAsia="zh-CN"/>
          </w:rPr>
          <w:t>F</w:t>
        </w:r>
        <w:r w:rsidR="002A5D32">
          <w:rPr>
            <w:lang w:eastAsia="zh-CN"/>
          </w:rPr>
          <w:t>1</w:t>
        </w:r>
        <w:commentRangeEnd w:id="433"/>
        <w:r w:rsidR="002A5D32">
          <w:rPr>
            <w:rStyle w:val="CommentReference"/>
          </w:rPr>
          <w:commentReference w:id="433"/>
        </w:r>
        <w:r w:rsidR="002A5D32">
          <w:rPr>
            <w:lang w:eastAsia="zh-CN"/>
          </w:rPr>
          <w:t xml:space="preserve"> </w:t>
        </w:r>
      </w:ins>
      <w:r>
        <w:rPr>
          <w:lang w:eastAsia="zh-CN"/>
        </w:rPr>
        <w:t>score</w:t>
      </w:r>
      <w:r w:rsidR="0089344B">
        <w:rPr>
          <w:lang w:eastAsia="zh-CN"/>
        </w:rPr>
        <w:t xml:space="preserve"> are all </w:t>
      </w:r>
      <m:oMath>
        <m:f>
          <m:fPr>
            <m:ctrlPr>
              <w:rPr>
                <w:rFonts w:ascii="Cambria Math" w:hAnsi="Cambria Math"/>
                <w:lang w:eastAsia="zh-CN"/>
              </w:rPr>
            </m:ctrlPr>
          </m:fPr>
          <m:num>
            <m:r>
              <w:rPr>
                <w:rFonts w:ascii="Cambria Math" w:hAnsi="Cambria Math"/>
                <w:lang w:eastAsia="zh-CN"/>
              </w:rPr>
              <m:t>5</m:t>
            </m:r>
            <m:ctrlPr>
              <w:rPr>
                <w:rFonts w:ascii="Cambria Math" w:hAnsi="Cambria Math"/>
                <w:i/>
                <w:lang w:eastAsia="zh-CN"/>
              </w:rPr>
            </m:ctrlPr>
          </m:num>
          <m:den>
            <m:r>
              <w:rPr>
                <w:rFonts w:ascii="Cambria Math" w:hAnsi="Cambria Math"/>
                <w:lang w:eastAsia="zh-CN"/>
              </w:rPr>
              <m:t>7</m:t>
            </m:r>
            <m:ctrlPr>
              <w:rPr>
                <w:rFonts w:ascii="Cambria Math" w:hAnsi="Cambria Math"/>
                <w:i/>
                <w:lang w:eastAsia="zh-CN"/>
              </w:rPr>
            </m:ctrlPr>
          </m:den>
        </m:f>
      </m:oMath>
      <w:r w:rsidR="0089344B">
        <w:rPr>
          <w:lang w:eastAsia="zh-CN"/>
        </w:rPr>
        <w:t>. If you forget these concepts, you can review previous chapter</w:t>
      </w:r>
      <w:ins w:id="435" w:author="Michael Hansen" w:date="2020-09-28T20:10:00Z">
        <w:r w:rsidR="00BC0F55">
          <w:rPr>
            <w:lang w:eastAsia="zh-CN"/>
          </w:rPr>
          <w:t>s</w:t>
        </w:r>
      </w:ins>
      <w:r w:rsidR="0089344B">
        <w:rPr>
          <w:lang w:eastAsia="zh-CN"/>
        </w:rPr>
        <w:t>.</w:t>
      </w:r>
    </w:p>
    <w:p w14:paraId="2D7BC8CC" w14:textId="4D80E1C0" w:rsidR="00C96C72" w:rsidRDefault="0089344B" w:rsidP="0089344B">
      <w:pPr>
        <w:rPr>
          <w:lang w:eastAsia="zh-CN"/>
        </w:rPr>
      </w:pPr>
      <w:r>
        <w:rPr>
          <w:rFonts w:hint="eastAsia"/>
          <w:lang w:eastAsia="zh-CN"/>
        </w:rPr>
        <w:t>I</w:t>
      </w:r>
      <w:r>
        <w:rPr>
          <w:lang w:eastAsia="zh-CN"/>
        </w:rPr>
        <w:t>f we don’t stop at depth of 2, the two finer decisions trees will have the following confusion matrices.</w:t>
      </w:r>
      <w:r w:rsidR="00204E6E">
        <w:rPr>
          <w:lang w:eastAsia="zh-CN"/>
        </w:rPr>
        <w:t xml:space="preserve"> Again, we assign the unclassifiable first node at depth 2</w:t>
      </w:r>
      <w:ins w:id="436" w:author="Michael Hansen" w:date="2020-09-28T20:10:00Z">
        <w:r w:rsidR="00BC0F55">
          <w:rPr>
            <w:lang w:eastAsia="zh-CN"/>
          </w:rPr>
          <w:t>,</w:t>
        </w:r>
      </w:ins>
      <w:r w:rsidR="00204E6E">
        <w:rPr>
          <w:lang w:eastAsia="zh-CN"/>
        </w:rPr>
        <w:t xml:space="preserve"> the label high stroke risk.</w:t>
      </w:r>
      <w:r w:rsidR="00C96C72">
        <w:rPr>
          <w:lang w:eastAsia="zh-CN"/>
        </w:rPr>
        <w:t xml:space="preserve"> However, the first node at depth 3 is also unclassifiable</w:t>
      </w:r>
      <w:ins w:id="437" w:author="Michael Hansen" w:date="2020-09-28T20:10:00Z">
        <w:r w:rsidR="00BC0F55">
          <w:rPr>
            <w:lang w:eastAsia="zh-CN"/>
          </w:rPr>
          <w:t>,</w:t>
        </w:r>
      </w:ins>
      <w:r w:rsidR="00C96C72">
        <w:rPr>
          <w:lang w:eastAsia="zh-CN"/>
        </w:rPr>
        <w:t xml:space="preserve"> because it contains equal high stroke risk and low stroke risk records. If they are classified as low risk ones, then we essentially obtain the same result as the depth of 2 one. Therefore, we assign the </w:t>
      </w:r>
      <w:r w:rsidR="00B04575">
        <w:rPr>
          <w:lang w:eastAsia="zh-CN"/>
        </w:rPr>
        <w:t xml:space="preserve">first </w:t>
      </w:r>
      <w:r w:rsidR="00C96C72">
        <w:rPr>
          <w:lang w:eastAsia="zh-CN"/>
        </w:rPr>
        <w:t xml:space="preserve">leaf node </w:t>
      </w:r>
      <w:r w:rsidR="00B04575">
        <w:rPr>
          <w:lang w:eastAsia="zh-CN"/>
        </w:rPr>
        <w:t xml:space="preserve">at depth 3 </w:t>
      </w:r>
      <w:r w:rsidR="00C96C72">
        <w:rPr>
          <w:lang w:eastAsia="zh-CN"/>
        </w:rPr>
        <w:t xml:space="preserve">a high stroke </w:t>
      </w:r>
      <w:commentRangeStart w:id="438"/>
      <w:r w:rsidR="00C96C72">
        <w:rPr>
          <w:lang w:eastAsia="zh-CN"/>
        </w:rPr>
        <w:t>risk value.</w:t>
      </w:r>
      <w:commentRangeEnd w:id="438"/>
      <w:r w:rsidR="00C63C2E">
        <w:rPr>
          <w:rStyle w:val="CommentReference"/>
        </w:rPr>
        <w:commentReference w:id="438"/>
      </w:r>
    </w:p>
    <w:tbl>
      <w:tblPr>
        <w:tblStyle w:val="TableGrid"/>
        <w:tblW w:w="0" w:type="auto"/>
        <w:tblLook w:val="04A0" w:firstRow="1" w:lastRow="0" w:firstColumn="1" w:lastColumn="0" w:noHBand="0" w:noVBand="1"/>
      </w:tblPr>
      <w:tblGrid>
        <w:gridCol w:w="2753"/>
        <w:gridCol w:w="2753"/>
        <w:gridCol w:w="2754"/>
      </w:tblGrid>
      <w:tr w:rsidR="00204E6E" w14:paraId="01FBFA83" w14:textId="77777777" w:rsidTr="00DD4EFE">
        <w:tc>
          <w:tcPr>
            <w:tcW w:w="2753" w:type="dxa"/>
          </w:tcPr>
          <w:p w14:paraId="4151C905" w14:textId="77777777" w:rsidR="00204E6E" w:rsidRDefault="00204E6E" w:rsidP="00DD4EFE">
            <w:pPr>
              <w:rPr>
                <w:lang w:eastAsia="zh-CN"/>
              </w:rPr>
            </w:pPr>
          </w:p>
        </w:tc>
        <w:tc>
          <w:tcPr>
            <w:tcW w:w="2753" w:type="dxa"/>
          </w:tcPr>
          <w:p w14:paraId="7999AF49" w14:textId="77777777" w:rsidR="00204E6E" w:rsidRPr="00C63C2E" w:rsidRDefault="00204E6E" w:rsidP="00DD4EFE">
            <w:pPr>
              <w:rPr>
                <w:rFonts w:eastAsia="DengXian"/>
                <w:b/>
                <w:bCs/>
                <w:lang w:eastAsia="zh-CN"/>
                <w:rPrChange w:id="439" w:author="Kinnari Chohan" w:date="2020-10-09T10:32:00Z">
                  <w:rPr>
                    <w:rFonts w:eastAsia="DengXian"/>
                    <w:lang w:eastAsia="zh-CN"/>
                  </w:rPr>
                </w:rPrChange>
              </w:rPr>
            </w:pPr>
            <w:r w:rsidRPr="00C63C2E">
              <w:rPr>
                <w:rFonts w:eastAsia="DengXian"/>
                <w:b/>
                <w:bCs/>
                <w:lang w:eastAsia="zh-CN"/>
                <w:rPrChange w:id="440" w:author="Kinnari Chohan" w:date="2020-10-09T10:32:00Z">
                  <w:rPr>
                    <w:rFonts w:eastAsia="DengXian"/>
                    <w:lang w:eastAsia="zh-CN"/>
                  </w:rPr>
                </w:rPrChange>
              </w:rPr>
              <w:t>Ground truth high risk</w:t>
            </w:r>
          </w:p>
        </w:tc>
        <w:tc>
          <w:tcPr>
            <w:tcW w:w="2754" w:type="dxa"/>
          </w:tcPr>
          <w:p w14:paraId="17E687FF" w14:textId="77777777" w:rsidR="00204E6E" w:rsidRPr="00C63C2E" w:rsidRDefault="00204E6E" w:rsidP="00DD4EFE">
            <w:pPr>
              <w:rPr>
                <w:rFonts w:eastAsia="DengXian"/>
                <w:b/>
                <w:bCs/>
                <w:lang w:eastAsia="zh-CN"/>
                <w:rPrChange w:id="441" w:author="Kinnari Chohan" w:date="2020-10-09T10:32:00Z">
                  <w:rPr>
                    <w:rFonts w:eastAsia="DengXian"/>
                    <w:lang w:eastAsia="zh-CN"/>
                  </w:rPr>
                </w:rPrChange>
              </w:rPr>
            </w:pPr>
            <w:r w:rsidRPr="00C63C2E">
              <w:rPr>
                <w:rFonts w:eastAsia="DengXian" w:hint="eastAsia"/>
                <w:b/>
                <w:bCs/>
                <w:lang w:eastAsia="zh-CN"/>
                <w:rPrChange w:id="442" w:author="Kinnari Chohan" w:date="2020-10-09T10:32:00Z">
                  <w:rPr>
                    <w:rFonts w:eastAsia="DengXian" w:hint="eastAsia"/>
                    <w:lang w:eastAsia="zh-CN"/>
                  </w:rPr>
                </w:rPrChange>
              </w:rPr>
              <w:t>G</w:t>
            </w:r>
            <w:r w:rsidRPr="00C63C2E">
              <w:rPr>
                <w:rFonts w:eastAsia="DengXian"/>
                <w:b/>
                <w:bCs/>
                <w:lang w:eastAsia="zh-CN"/>
                <w:rPrChange w:id="443" w:author="Kinnari Chohan" w:date="2020-10-09T10:32:00Z">
                  <w:rPr>
                    <w:rFonts w:eastAsia="DengXian"/>
                    <w:lang w:eastAsia="zh-CN"/>
                  </w:rPr>
                </w:rPrChange>
              </w:rPr>
              <w:t>round truth low risk</w:t>
            </w:r>
          </w:p>
        </w:tc>
      </w:tr>
      <w:tr w:rsidR="00204E6E" w14:paraId="6975213C" w14:textId="77777777" w:rsidTr="00DD4EFE">
        <w:tc>
          <w:tcPr>
            <w:tcW w:w="2753" w:type="dxa"/>
          </w:tcPr>
          <w:p w14:paraId="3AC621E5" w14:textId="77777777" w:rsidR="00204E6E" w:rsidRPr="00C63C2E" w:rsidRDefault="00204E6E" w:rsidP="00DD4EFE">
            <w:pPr>
              <w:rPr>
                <w:b/>
                <w:bCs/>
                <w:lang w:eastAsia="zh-CN"/>
                <w:rPrChange w:id="444" w:author="Kinnari Chohan" w:date="2020-10-09T10:32:00Z">
                  <w:rPr>
                    <w:lang w:eastAsia="zh-CN"/>
                  </w:rPr>
                </w:rPrChange>
              </w:rPr>
            </w:pPr>
            <w:r w:rsidRPr="00C63C2E">
              <w:rPr>
                <w:b/>
                <w:bCs/>
                <w:lang w:eastAsia="zh-CN"/>
                <w:rPrChange w:id="445" w:author="Kinnari Chohan" w:date="2020-10-09T10:32:00Z">
                  <w:rPr>
                    <w:lang w:eastAsia="zh-CN"/>
                  </w:rPr>
                </w:rPrChange>
              </w:rPr>
              <w:t>Predicted high risk</w:t>
            </w:r>
          </w:p>
        </w:tc>
        <w:tc>
          <w:tcPr>
            <w:tcW w:w="2753" w:type="dxa"/>
          </w:tcPr>
          <w:p w14:paraId="5E0F31C6" w14:textId="6CBE1C9A" w:rsidR="00204E6E" w:rsidRPr="005D5831" w:rsidRDefault="00C96C72" w:rsidP="00DD4EFE">
            <w:pPr>
              <w:rPr>
                <w:rFonts w:eastAsia="DengXian"/>
                <w:lang w:eastAsia="zh-CN"/>
              </w:rPr>
            </w:pPr>
            <w:r>
              <w:rPr>
                <w:rFonts w:eastAsia="DengXian" w:hint="eastAsia"/>
                <w:lang w:eastAsia="zh-CN"/>
              </w:rPr>
              <w:t>7</w:t>
            </w:r>
          </w:p>
        </w:tc>
        <w:tc>
          <w:tcPr>
            <w:tcW w:w="2754" w:type="dxa"/>
          </w:tcPr>
          <w:p w14:paraId="07F552C6" w14:textId="69312014" w:rsidR="00204E6E" w:rsidRPr="005D5831" w:rsidRDefault="00324E8A" w:rsidP="00DD4EFE">
            <w:pPr>
              <w:rPr>
                <w:rFonts w:eastAsia="DengXian"/>
                <w:lang w:eastAsia="zh-CN"/>
              </w:rPr>
            </w:pPr>
            <w:r>
              <w:rPr>
                <w:rFonts w:eastAsia="DengXian" w:hint="eastAsia"/>
                <w:lang w:eastAsia="zh-CN"/>
              </w:rPr>
              <w:t>5</w:t>
            </w:r>
          </w:p>
        </w:tc>
      </w:tr>
      <w:tr w:rsidR="00204E6E" w14:paraId="2B284163" w14:textId="77777777" w:rsidTr="00DD4EFE">
        <w:tc>
          <w:tcPr>
            <w:tcW w:w="2753" w:type="dxa"/>
          </w:tcPr>
          <w:p w14:paraId="4D88FA8D" w14:textId="77777777" w:rsidR="00204E6E" w:rsidRPr="00C63C2E" w:rsidRDefault="00204E6E" w:rsidP="00DD4EFE">
            <w:pPr>
              <w:rPr>
                <w:rFonts w:eastAsia="DengXian"/>
                <w:b/>
                <w:bCs/>
                <w:lang w:eastAsia="zh-CN"/>
                <w:rPrChange w:id="446" w:author="Kinnari Chohan" w:date="2020-10-09T10:32:00Z">
                  <w:rPr>
                    <w:rFonts w:eastAsia="DengXian"/>
                    <w:lang w:eastAsia="zh-CN"/>
                  </w:rPr>
                </w:rPrChange>
              </w:rPr>
            </w:pPr>
            <w:r w:rsidRPr="00C63C2E">
              <w:rPr>
                <w:rFonts w:eastAsia="DengXian" w:hint="eastAsia"/>
                <w:b/>
                <w:bCs/>
                <w:lang w:eastAsia="zh-CN"/>
                <w:rPrChange w:id="447" w:author="Kinnari Chohan" w:date="2020-10-09T10:32:00Z">
                  <w:rPr>
                    <w:rFonts w:eastAsia="DengXian" w:hint="eastAsia"/>
                    <w:lang w:eastAsia="zh-CN"/>
                  </w:rPr>
                </w:rPrChange>
              </w:rPr>
              <w:t>P</w:t>
            </w:r>
            <w:r w:rsidRPr="00C63C2E">
              <w:rPr>
                <w:rFonts w:eastAsia="DengXian"/>
                <w:b/>
                <w:bCs/>
                <w:lang w:eastAsia="zh-CN"/>
                <w:rPrChange w:id="448" w:author="Kinnari Chohan" w:date="2020-10-09T10:32:00Z">
                  <w:rPr>
                    <w:rFonts w:eastAsia="DengXian"/>
                    <w:lang w:eastAsia="zh-CN"/>
                  </w:rPr>
                </w:rPrChange>
              </w:rPr>
              <w:t>redicted low risk</w:t>
            </w:r>
          </w:p>
        </w:tc>
        <w:tc>
          <w:tcPr>
            <w:tcW w:w="2753" w:type="dxa"/>
          </w:tcPr>
          <w:p w14:paraId="1B00C173" w14:textId="6FA5FFB0" w:rsidR="00204E6E" w:rsidRPr="005D5831" w:rsidRDefault="00C96C72" w:rsidP="00DD4EFE">
            <w:pPr>
              <w:rPr>
                <w:rFonts w:eastAsia="DengXian"/>
                <w:lang w:eastAsia="zh-CN"/>
              </w:rPr>
            </w:pPr>
            <w:r>
              <w:rPr>
                <w:rFonts w:eastAsia="DengXian" w:hint="eastAsia"/>
                <w:lang w:eastAsia="zh-CN"/>
              </w:rPr>
              <w:t>0</w:t>
            </w:r>
          </w:p>
        </w:tc>
        <w:tc>
          <w:tcPr>
            <w:tcW w:w="2754" w:type="dxa"/>
          </w:tcPr>
          <w:p w14:paraId="070A2489" w14:textId="14BB1C15" w:rsidR="00204E6E" w:rsidRPr="005D5831" w:rsidRDefault="00324E8A" w:rsidP="00DD4EFE">
            <w:pPr>
              <w:rPr>
                <w:rFonts w:eastAsia="DengXian"/>
                <w:lang w:eastAsia="zh-CN"/>
              </w:rPr>
            </w:pPr>
            <w:r>
              <w:rPr>
                <w:rFonts w:eastAsia="DengXian" w:hint="eastAsia"/>
                <w:lang w:eastAsia="zh-CN"/>
              </w:rPr>
              <w:t>3</w:t>
            </w:r>
          </w:p>
        </w:tc>
      </w:tr>
    </w:tbl>
    <w:p w14:paraId="42612D7C" w14:textId="579CD667" w:rsidR="00204E6E" w:rsidRDefault="00204E6E" w:rsidP="00204E6E">
      <w:pPr>
        <w:pStyle w:val="IMG-Caption"/>
        <w:rPr>
          <w:ins w:id="449" w:author="Kinnari Chohan" w:date="2020-10-09T09:56:00Z"/>
          <w:rFonts w:eastAsia="DengXian"/>
          <w:lang w:eastAsia="zh-CN"/>
        </w:rPr>
      </w:pPr>
      <w:r>
        <w:rPr>
          <w:rFonts w:eastAsia="DengXian" w:hint="eastAsia"/>
          <w:lang w:eastAsia="zh-CN"/>
        </w:rPr>
        <w:t>C</w:t>
      </w:r>
      <w:r>
        <w:rPr>
          <w:rFonts w:eastAsia="DengXian"/>
          <w:lang w:eastAsia="zh-CN"/>
        </w:rPr>
        <w:t xml:space="preserve">onfusion matrix of decision tree of depth </w:t>
      </w:r>
      <w:r w:rsidR="00C96C72">
        <w:rPr>
          <w:rFonts w:eastAsia="DengXian"/>
          <w:lang w:eastAsia="zh-CN"/>
        </w:rPr>
        <w:t>3, version 1</w:t>
      </w:r>
    </w:p>
    <w:p w14:paraId="36DA0D1A" w14:textId="52C15FB4" w:rsidR="00255BD3" w:rsidRPr="00255BD3" w:rsidDel="00255BD3" w:rsidRDefault="00255BD3" w:rsidP="00255BD3">
      <w:pPr>
        <w:pStyle w:val="SP-Editorial"/>
        <w:rPr>
          <w:del w:id="450" w:author="Kinnari Chohan" w:date="2020-10-09T09:56:00Z"/>
          <w:lang w:eastAsia="zh-CN"/>
          <w:rPrChange w:id="451" w:author="Kinnari Chohan" w:date="2020-10-09T09:56:00Z">
            <w:rPr>
              <w:del w:id="452" w:author="Kinnari Chohan" w:date="2020-10-09T09:56:00Z"/>
              <w:rFonts w:eastAsia="DengXian"/>
              <w:lang w:eastAsia="zh-CN"/>
            </w:rPr>
          </w:rPrChange>
        </w:rPr>
        <w:pPrChange w:id="453" w:author="Kinnari Chohan" w:date="2020-10-09T09:56:00Z">
          <w:pPr>
            <w:pStyle w:val="IMG-Caption"/>
          </w:pPr>
        </w:pPrChange>
      </w:pPr>
      <w:ins w:id="454" w:author="Kinnari Chohan" w:date="2020-10-09T09:56:00Z">
        <w:r>
          <w:rPr>
            <w:lang w:eastAsia="zh-CN"/>
          </w:rPr>
          <w:t>To PD: Please convert this to image format</w:t>
        </w:r>
      </w:ins>
    </w:p>
    <w:p w14:paraId="3B1C2204" w14:textId="34E304EE" w:rsidR="00204E6E" w:rsidRDefault="00D733D9" w:rsidP="0089344B">
      <w:pPr>
        <w:rPr>
          <w:lang w:val="en" w:eastAsia="zh-CN"/>
        </w:rPr>
      </w:pPr>
      <w:r>
        <w:rPr>
          <w:rFonts w:hint="eastAsia"/>
          <w:lang w:val="en" w:eastAsia="zh-CN"/>
        </w:rPr>
        <w:t>N</w:t>
      </w:r>
      <w:r>
        <w:rPr>
          <w:lang w:val="en" w:eastAsia="zh-CN"/>
        </w:rPr>
        <w:t xml:space="preserve">ote that we will have perfect </w:t>
      </w:r>
      <w:del w:id="455" w:author="Michael Hansen" w:date="2020-09-28T20:10:00Z">
        <w:r w:rsidDel="00BC0F55">
          <w:rPr>
            <w:lang w:val="en" w:eastAsia="zh-CN"/>
          </w:rPr>
          <w:delText>recall</w:delText>
        </w:r>
      </w:del>
      <w:ins w:id="456" w:author="Michael Hansen" w:date="2020-09-28T20:10:00Z">
        <w:r w:rsidR="00BC0F55">
          <w:rPr>
            <w:lang w:val="en" w:eastAsia="zh-CN"/>
          </w:rPr>
          <w:t>recall,</w:t>
        </w:r>
      </w:ins>
      <w:r>
        <w:rPr>
          <w:lang w:val="en" w:eastAsia="zh-CN"/>
        </w:rPr>
        <w:t xml:space="preserve"> but the precision will be just slightly better than random guess, </w:t>
      </w:r>
      <m:oMath>
        <m:f>
          <m:fPr>
            <m:ctrlPr>
              <w:rPr>
                <w:rFonts w:ascii="Cambria Math" w:hAnsi="Cambria Math"/>
                <w:lang w:val="en" w:eastAsia="zh-CN"/>
              </w:rPr>
            </m:ctrlPr>
          </m:fPr>
          <m:num>
            <m:r>
              <w:rPr>
                <w:rFonts w:ascii="Cambria Math" w:hAnsi="Cambria Math"/>
                <w:lang w:val="en" w:eastAsia="zh-CN"/>
              </w:rPr>
              <m:t>7</m:t>
            </m:r>
            <m:ctrlPr>
              <w:rPr>
                <w:rFonts w:ascii="Cambria Math" w:hAnsi="Cambria Math"/>
                <w:i/>
                <w:lang w:val="en" w:eastAsia="zh-CN"/>
              </w:rPr>
            </m:ctrlPr>
          </m:num>
          <m:den>
            <m:r>
              <w:rPr>
                <w:rFonts w:ascii="Cambria Math" w:hAnsi="Cambria Math"/>
                <w:lang w:val="en" w:eastAsia="zh-CN"/>
              </w:rPr>
              <m:t>12</m:t>
            </m:r>
            <m:ctrlPr>
              <w:rPr>
                <w:rFonts w:ascii="Cambria Math" w:hAnsi="Cambria Math"/>
                <w:i/>
                <w:lang w:val="en" w:eastAsia="zh-CN"/>
              </w:rPr>
            </m:ctrlPr>
          </m:den>
        </m:f>
      </m:oMath>
      <w:r>
        <w:rPr>
          <w:rFonts w:hint="eastAsia"/>
          <w:lang w:val="en" w:eastAsia="zh-CN"/>
        </w:rPr>
        <w:t xml:space="preserve"> </w:t>
      </w:r>
      <w:r w:rsidR="00C304A7">
        <w:rPr>
          <w:lang w:val="en" w:eastAsia="zh-CN"/>
        </w:rPr>
        <w:t xml:space="preserve">. </w:t>
      </w:r>
      <w:r>
        <w:rPr>
          <w:lang w:val="en" w:eastAsia="zh-CN"/>
        </w:rPr>
        <w:t xml:space="preserve">The F1 score is </w:t>
      </w:r>
      <m:oMath>
        <m:f>
          <m:fPr>
            <m:ctrlPr>
              <w:rPr>
                <w:rFonts w:ascii="Cambria Math" w:hAnsi="Cambria Math"/>
                <w:lang w:val="en" w:eastAsia="zh-CN"/>
              </w:rPr>
            </m:ctrlPr>
          </m:fPr>
          <m:num>
            <m:r>
              <w:rPr>
                <w:rFonts w:ascii="Cambria Math" w:hAnsi="Cambria Math"/>
                <w:lang w:val="en" w:eastAsia="zh-CN"/>
              </w:rPr>
              <m:t>14</m:t>
            </m:r>
            <m:ctrlPr>
              <w:rPr>
                <w:rFonts w:ascii="Cambria Math" w:hAnsi="Cambria Math"/>
                <w:i/>
                <w:lang w:val="en" w:eastAsia="zh-CN"/>
              </w:rPr>
            </m:ctrlPr>
          </m:num>
          <m:den>
            <m:r>
              <w:rPr>
                <w:rFonts w:ascii="Cambria Math" w:hAnsi="Cambria Math"/>
                <w:lang w:val="en" w:eastAsia="zh-CN"/>
              </w:rPr>
              <m:t>19</m:t>
            </m:r>
            <m:ctrlPr>
              <w:rPr>
                <w:rFonts w:ascii="Cambria Math" w:hAnsi="Cambria Math"/>
                <w:i/>
                <w:lang w:val="en" w:eastAsia="zh-CN"/>
              </w:rPr>
            </m:ctrlPr>
          </m:den>
        </m:f>
      </m:oMath>
      <w:r>
        <w:rPr>
          <w:rFonts w:hint="eastAsia"/>
          <w:lang w:val="en" w:eastAsia="zh-CN"/>
        </w:rPr>
        <w:t>.</w:t>
      </w:r>
      <w:r w:rsidR="00126920">
        <w:rPr>
          <w:lang w:val="en" w:eastAsia="zh-CN"/>
        </w:rPr>
        <w:t xml:space="preserve"> </w:t>
      </w:r>
    </w:p>
    <w:p w14:paraId="4E66D19A" w14:textId="2DE53486" w:rsidR="00126920" w:rsidRDefault="00126920" w:rsidP="0089344B">
      <w:pPr>
        <w:rPr>
          <w:lang w:val="en" w:eastAsia="zh-CN"/>
        </w:rPr>
      </w:pPr>
      <w:r>
        <w:rPr>
          <w:rFonts w:hint="eastAsia"/>
          <w:lang w:val="en" w:eastAsia="zh-CN"/>
        </w:rPr>
        <w:lastRenderedPageBreak/>
        <w:t>N</w:t>
      </w:r>
      <w:r>
        <w:rPr>
          <w:lang w:val="en" w:eastAsia="zh-CN"/>
        </w:rPr>
        <w:t xml:space="preserve">ext, let’s check our final version. If we split with weight, the corresponding confusion matrix looks like </w:t>
      </w:r>
      <w:ins w:id="457" w:author="Michael Hansen" w:date="2020-09-28T20:11:00Z">
        <w:del w:id="458" w:author="Kinnari Chohan" w:date="2020-10-09T10:30:00Z">
          <w:r w:rsidR="00BC0F55" w:rsidDel="00C63C2E">
            <w:rPr>
              <w:lang w:val="en" w:eastAsia="zh-CN"/>
            </w:rPr>
            <w:delText xml:space="preserve">the table </w:delText>
          </w:r>
        </w:del>
      </w:ins>
      <w:del w:id="459" w:author="Kinnari Chohan" w:date="2020-10-09T10:30:00Z">
        <w:r w:rsidDel="00C63C2E">
          <w:rPr>
            <w:lang w:val="en" w:eastAsia="zh-CN"/>
          </w:rPr>
          <w:delText>below</w:delText>
        </w:r>
      </w:del>
      <w:ins w:id="460" w:author="Kinnari Chohan" w:date="2020-10-09T10:30:00Z">
        <w:r w:rsidR="00C63C2E">
          <w:rPr>
            <w:lang w:val="en" w:eastAsia="zh-CN"/>
          </w:rPr>
          <w:t>as shown in the next figure:</w:t>
        </w:r>
      </w:ins>
      <w:del w:id="461" w:author="Kinnari Chohan" w:date="2020-10-09T10:30:00Z">
        <w:r w:rsidDel="00C63C2E">
          <w:rPr>
            <w:lang w:val="en" w:eastAsia="zh-CN"/>
          </w:rPr>
          <w:delText>.</w:delText>
        </w:r>
      </w:del>
    </w:p>
    <w:tbl>
      <w:tblPr>
        <w:tblStyle w:val="TableGrid"/>
        <w:tblW w:w="0" w:type="auto"/>
        <w:tblLook w:val="04A0" w:firstRow="1" w:lastRow="0" w:firstColumn="1" w:lastColumn="0" w:noHBand="0" w:noVBand="1"/>
      </w:tblPr>
      <w:tblGrid>
        <w:gridCol w:w="2753"/>
        <w:gridCol w:w="2753"/>
        <w:gridCol w:w="2754"/>
      </w:tblGrid>
      <w:tr w:rsidR="00BB50B5" w:rsidRPr="00954F42" w14:paraId="1C0BB16F" w14:textId="77777777" w:rsidTr="00DD4EFE">
        <w:tc>
          <w:tcPr>
            <w:tcW w:w="2753" w:type="dxa"/>
          </w:tcPr>
          <w:p w14:paraId="7C4C4B03" w14:textId="77777777" w:rsidR="00BB50B5" w:rsidRDefault="00BB50B5" w:rsidP="00DD4EFE">
            <w:pPr>
              <w:rPr>
                <w:lang w:eastAsia="zh-CN"/>
              </w:rPr>
            </w:pPr>
          </w:p>
        </w:tc>
        <w:tc>
          <w:tcPr>
            <w:tcW w:w="2753" w:type="dxa"/>
          </w:tcPr>
          <w:p w14:paraId="15E69BD1" w14:textId="77777777" w:rsidR="00BB50B5" w:rsidRPr="00954F42" w:rsidRDefault="00BB50B5" w:rsidP="00DD4EFE">
            <w:pPr>
              <w:rPr>
                <w:rFonts w:eastAsia="DengXian"/>
                <w:lang w:eastAsia="zh-CN"/>
              </w:rPr>
            </w:pPr>
            <w:r>
              <w:rPr>
                <w:rFonts w:eastAsia="DengXian"/>
                <w:lang w:eastAsia="zh-CN"/>
              </w:rPr>
              <w:t>Ground truth high risk</w:t>
            </w:r>
          </w:p>
        </w:tc>
        <w:tc>
          <w:tcPr>
            <w:tcW w:w="2754" w:type="dxa"/>
          </w:tcPr>
          <w:p w14:paraId="4AF45FCA" w14:textId="77777777" w:rsidR="00BB50B5" w:rsidRPr="00954F42" w:rsidRDefault="00BB50B5" w:rsidP="00DD4EFE">
            <w:pPr>
              <w:rPr>
                <w:rFonts w:eastAsia="DengXian"/>
                <w:lang w:eastAsia="zh-CN"/>
              </w:rPr>
            </w:pPr>
            <w:r>
              <w:rPr>
                <w:rFonts w:eastAsia="DengXian" w:hint="eastAsia"/>
                <w:lang w:eastAsia="zh-CN"/>
              </w:rPr>
              <w:t>G</w:t>
            </w:r>
            <w:r>
              <w:rPr>
                <w:rFonts w:eastAsia="DengXian"/>
                <w:lang w:eastAsia="zh-CN"/>
              </w:rPr>
              <w:t>round truth low risk</w:t>
            </w:r>
          </w:p>
        </w:tc>
      </w:tr>
      <w:tr w:rsidR="00BB50B5" w:rsidRPr="005D5831" w14:paraId="31437624" w14:textId="77777777" w:rsidTr="00DD4EFE">
        <w:tc>
          <w:tcPr>
            <w:tcW w:w="2753" w:type="dxa"/>
          </w:tcPr>
          <w:p w14:paraId="07A2BC21" w14:textId="77777777" w:rsidR="00BB50B5" w:rsidRDefault="00BB50B5" w:rsidP="00DD4EFE">
            <w:pPr>
              <w:rPr>
                <w:lang w:eastAsia="zh-CN"/>
              </w:rPr>
            </w:pPr>
            <w:r>
              <w:rPr>
                <w:lang w:eastAsia="zh-CN"/>
              </w:rPr>
              <w:t>Predicted high risk</w:t>
            </w:r>
          </w:p>
        </w:tc>
        <w:tc>
          <w:tcPr>
            <w:tcW w:w="2753" w:type="dxa"/>
          </w:tcPr>
          <w:p w14:paraId="0917F870" w14:textId="3CB13C57" w:rsidR="00BB50B5" w:rsidRPr="005D5831" w:rsidRDefault="00BB50B5" w:rsidP="00DD4EFE">
            <w:pPr>
              <w:rPr>
                <w:rFonts w:eastAsia="DengXian"/>
                <w:lang w:eastAsia="zh-CN"/>
              </w:rPr>
            </w:pPr>
            <w:r>
              <w:rPr>
                <w:rFonts w:eastAsia="DengXian"/>
                <w:lang w:eastAsia="zh-CN"/>
              </w:rPr>
              <w:t>5</w:t>
            </w:r>
          </w:p>
        </w:tc>
        <w:tc>
          <w:tcPr>
            <w:tcW w:w="2754" w:type="dxa"/>
          </w:tcPr>
          <w:p w14:paraId="77A287DF" w14:textId="1517F911" w:rsidR="00BB50B5" w:rsidRPr="005D5831" w:rsidRDefault="00BB50B5" w:rsidP="00DD4EFE">
            <w:pPr>
              <w:rPr>
                <w:rFonts w:eastAsia="DengXian"/>
                <w:lang w:eastAsia="zh-CN"/>
              </w:rPr>
            </w:pPr>
            <w:r>
              <w:rPr>
                <w:rFonts w:eastAsia="DengXian"/>
                <w:lang w:eastAsia="zh-CN"/>
              </w:rPr>
              <w:t>2</w:t>
            </w:r>
          </w:p>
        </w:tc>
      </w:tr>
      <w:tr w:rsidR="00BB50B5" w:rsidRPr="005D5831" w14:paraId="074FBBA4" w14:textId="77777777" w:rsidTr="00DD4EFE">
        <w:tc>
          <w:tcPr>
            <w:tcW w:w="2753" w:type="dxa"/>
          </w:tcPr>
          <w:p w14:paraId="04180DEF" w14:textId="77777777" w:rsidR="00BB50B5" w:rsidRPr="00954F42" w:rsidRDefault="00BB50B5" w:rsidP="00DD4EFE">
            <w:pPr>
              <w:rPr>
                <w:rFonts w:eastAsia="DengXian"/>
                <w:lang w:eastAsia="zh-CN"/>
              </w:rPr>
            </w:pPr>
            <w:r>
              <w:rPr>
                <w:rFonts w:eastAsia="DengXian" w:hint="eastAsia"/>
                <w:lang w:eastAsia="zh-CN"/>
              </w:rPr>
              <w:t>P</w:t>
            </w:r>
            <w:r>
              <w:rPr>
                <w:rFonts w:eastAsia="DengXian"/>
                <w:lang w:eastAsia="zh-CN"/>
              </w:rPr>
              <w:t>redicted low risk</w:t>
            </w:r>
          </w:p>
        </w:tc>
        <w:tc>
          <w:tcPr>
            <w:tcW w:w="2753" w:type="dxa"/>
          </w:tcPr>
          <w:p w14:paraId="29DB4EE9" w14:textId="2E61D79D" w:rsidR="00BB50B5" w:rsidRPr="005D5831" w:rsidRDefault="00BB50B5" w:rsidP="00DD4EFE">
            <w:pPr>
              <w:rPr>
                <w:rFonts w:eastAsia="DengXian"/>
                <w:lang w:eastAsia="zh-CN"/>
              </w:rPr>
            </w:pPr>
            <w:r>
              <w:rPr>
                <w:rFonts w:eastAsia="DengXian" w:hint="eastAsia"/>
                <w:lang w:eastAsia="zh-CN"/>
              </w:rPr>
              <w:t>2</w:t>
            </w:r>
          </w:p>
        </w:tc>
        <w:tc>
          <w:tcPr>
            <w:tcW w:w="2754" w:type="dxa"/>
          </w:tcPr>
          <w:p w14:paraId="5D6F0640" w14:textId="1FC10947" w:rsidR="00BB50B5" w:rsidRPr="005D5831" w:rsidRDefault="00BB50B5" w:rsidP="00DD4EFE">
            <w:pPr>
              <w:rPr>
                <w:rFonts w:eastAsia="DengXian"/>
                <w:lang w:eastAsia="zh-CN"/>
              </w:rPr>
            </w:pPr>
            <w:r>
              <w:rPr>
                <w:rFonts w:eastAsia="DengXian" w:hint="eastAsia"/>
                <w:lang w:eastAsia="zh-CN"/>
              </w:rPr>
              <w:t>6</w:t>
            </w:r>
          </w:p>
        </w:tc>
      </w:tr>
    </w:tbl>
    <w:p w14:paraId="61AF5AF3" w14:textId="5F81685C" w:rsidR="00C304A7" w:rsidRDefault="00F15AF7" w:rsidP="00135B2E">
      <w:pPr>
        <w:pStyle w:val="IMG-Caption"/>
        <w:rPr>
          <w:ins w:id="462" w:author="Kinnari Chohan" w:date="2020-10-09T09:56:00Z"/>
          <w:rFonts w:eastAsia="DengXian"/>
          <w:lang w:eastAsia="zh-CN"/>
        </w:rPr>
      </w:pPr>
      <w:r>
        <w:rPr>
          <w:rFonts w:eastAsia="DengXian" w:hint="eastAsia"/>
          <w:lang w:eastAsia="zh-CN"/>
        </w:rPr>
        <w:t>C</w:t>
      </w:r>
      <w:r>
        <w:rPr>
          <w:rFonts w:eastAsia="DengXian"/>
          <w:lang w:eastAsia="zh-CN"/>
        </w:rPr>
        <w:t>onfusion matrix of decision tree of depth 3, version 1</w:t>
      </w:r>
    </w:p>
    <w:p w14:paraId="028D87D0" w14:textId="33D6D3D3" w:rsidR="00255BD3" w:rsidRPr="00255BD3" w:rsidRDefault="00255BD3" w:rsidP="00255BD3">
      <w:pPr>
        <w:pStyle w:val="SP-Editorial"/>
        <w:rPr>
          <w:lang w:eastAsia="zh-CN"/>
          <w:rPrChange w:id="463" w:author="Kinnari Chohan" w:date="2020-10-09T09:56:00Z">
            <w:rPr>
              <w:rFonts w:eastAsia="DengXian"/>
              <w:lang w:eastAsia="zh-CN"/>
            </w:rPr>
          </w:rPrChange>
        </w:rPr>
        <w:pPrChange w:id="464" w:author="Kinnari Chohan" w:date="2020-10-09T09:56:00Z">
          <w:pPr>
            <w:pStyle w:val="IMG-Caption"/>
          </w:pPr>
        </w:pPrChange>
      </w:pPr>
      <w:ins w:id="465" w:author="Kinnari Chohan" w:date="2020-10-09T09:56:00Z">
        <w:r>
          <w:rPr>
            <w:lang w:eastAsia="zh-CN"/>
          </w:rPr>
          <w:t>To PD: Please convert this to image format</w:t>
        </w:r>
      </w:ins>
    </w:p>
    <w:p w14:paraId="1BDF8FF9" w14:textId="57610FF6" w:rsidR="00135B2E" w:rsidRDefault="00135B2E" w:rsidP="00135B2E">
      <w:pPr>
        <w:rPr>
          <w:lang w:val="en" w:eastAsia="zh-CN"/>
        </w:rPr>
      </w:pPr>
      <w:del w:id="466" w:author="Michael Hansen" w:date="2020-09-28T20:11:00Z">
        <w:r w:rsidDel="00BC0F55">
          <w:rPr>
            <w:rFonts w:hint="eastAsia"/>
            <w:lang w:val="en" w:eastAsia="zh-CN"/>
          </w:rPr>
          <w:delText>T</w:delText>
        </w:r>
        <w:r w:rsidDel="00BC0F55">
          <w:rPr>
            <w:lang w:val="en" w:eastAsia="zh-CN"/>
          </w:rPr>
          <w:delText>he precision,</w:delText>
        </w:r>
      </w:del>
      <w:ins w:id="467" w:author="Michael Hansen" w:date="2020-09-28T20:11:00Z">
        <w:r w:rsidR="00BC0F55">
          <w:rPr>
            <w:lang w:val="en" w:eastAsia="zh-CN"/>
          </w:rPr>
          <w:t>The precision</w:t>
        </w:r>
      </w:ins>
      <w:r>
        <w:rPr>
          <w:lang w:val="en" w:eastAsia="zh-CN"/>
        </w:rPr>
        <w:t xml:space="preserve"> recall and F1 score will be identical to the depth 2 decision tree.</w:t>
      </w:r>
      <w:r w:rsidR="000D7F51">
        <w:rPr>
          <w:lang w:val="en" w:eastAsia="zh-CN"/>
        </w:rPr>
        <w:t xml:space="preserve"> In real life, </w:t>
      </w:r>
      <w:r w:rsidR="00771EED">
        <w:rPr>
          <w:lang w:val="en" w:eastAsia="zh-CN"/>
        </w:rPr>
        <w:t>we usually prefer the simplest model possible if it is as good or almost as good as the complicated one</w:t>
      </w:r>
      <w:r w:rsidR="00837F8C">
        <w:rPr>
          <w:lang w:val="en" w:eastAsia="zh-CN"/>
        </w:rPr>
        <w:t xml:space="preserve">s. </w:t>
      </w:r>
      <w:r w:rsidR="003927EF">
        <w:rPr>
          <w:lang w:val="en" w:eastAsia="zh-CN"/>
        </w:rPr>
        <w:t xml:space="preserve">Although the first depth 3 decision tree has a better F1 </w:t>
      </w:r>
      <w:r w:rsidR="00904A0C">
        <w:rPr>
          <w:lang w:val="en" w:eastAsia="zh-CN"/>
        </w:rPr>
        <w:t>score,</w:t>
      </w:r>
      <w:r w:rsidR="003927EF">
        <w:rPr>
          <w:lang w:val="en" w:eastAsia="zh-CN"/>
        </w:rPr>
        <w:t xml:space="preserve"> but it also introduces one more unclassifiable node</w:t>
      </w:r>
      <w:r w:rsidR="00803959">
        <w:rPr>
          <w:lang w:val="en" w:eastAsia="zh-CN"/>
        </w:rPr>
        <w:t xml:space="preserve"> and one more rule. </w:t>
      </w:r>
      <w:r w:rsidR="00140475">
        <w:rPr>
          <w:lang w:val="en" w:eastAsia="zh-CN"/>
        </w:rPr>
        <w:t xml:space="preserve">The second depth 3 decision tree </w:t>
      </w:r>
      <w:del w:id="468" w:author="Michael Hansen" w:date="2020-09-28T20:17:00Z">
        <w:r w:rsidR="00140475" w:rsidDel="005D67D1">
          <w:rPr>
            <w:lang w:val="en" w:eastAsia="zh-CN"/>
          </w:rPr>
          <w:delText>actually does</w:delText>
        </w:r>
      </w:del>
      <w:ins w:id="469" w:author="Michael Hansen" w:date="2020-09-28T20:17:00Z">
        <w:r w:rsidR="005D67D1">
          <w:rPr>
            <w:lang w:val="en" w:eastAsia="zh-CN"/>
          </w:rPr>
          <w:t>does</w:t>
        </w:r>
      </w:ins>
      <w:r w:rsidR="00140475">
        <w:rPr>
          <w:lang w:val="en" w:eastAsia="zh-CN"/>
        </w:rPr>
        <w:t xml:space="preserve"> no better than the </w:t>
      </w:r>
      <w:r w:rsidR="00904A0C">
        <w:rPr>
          <w:lang w:val="en" w:eastAsia="zh-CN"/>
        </w:rPr>
        <w:t xml:space="preserve">depth 2 one. </w:t>
      </w:r>
    </w:p>
    <w:p w14:paraId="16A0C2A1" w14:textId="53892028" w:rsidR="007C0E4A" w:rsidDel="00255BD3" w:rsidRDefault="007C0E4A" w:rsidP="00135B2E">
      <w:pPr>
        <w:rPr>
          <w:del w:id="470" w:author="Kinnari Chohan" w:date="2020-10-09T09:57:00Z"/>
          <w:lang w:val="en" w:eastAsia="zh-CN"/>
        </w:rPr>
      </w:pPr>
    </w:p>
    <w:p w14:paraId="22B832FD" w14:textId="4687E6C4" w:rsidR="007C0E4A" w:rsidRDefault="007C0E4A" w:rsidP="00135B2E">
      <w:pPr>
        <w:rPr>
          <w:lang w:val="en" w:eastAsia="zh-CN"/>
        </w:rPr>
      </w:pPr>
      <w:r>
        <w:rPr>
          <w:rFonts w:hint="eastAsia"/>
          <w:lang w:val="en" w:eastAsia="zh-CN"/>
        </w:rPr>
        <w:t>T</w:t>
      </w:r>
      <w:r>
        <w:rPr>
          <w:lang w:val="en" w:eastAsia="zh-CN"/>
        </w:rPr>
        <w:t xml:space="preserve">o constrain the complexity of the decision tree, there are usually three </w:t>
      </w:r>
      <w:commentRangeStart w:id="471"/>
      <w:r>
        <w:rPr>
          <w:lang w:val="en" w:eastAsia="zh-CN"/>
        </w:rPr>
        <w:t>methods</w:t>
      </w:r>
      <w:ins w:id="472" w:author="Michael Hansen" w:date="2020-09-28T20:17:00Z">
        <w:r w:rsidR="00047967">
          <w:rPr>
            <w:lang w:val="en" w:eastAsia="zh-CN"/>
          </w:rPr>
          <w:t>:</w:t>
        </w:r>
      </w:ins>
      <w:del w:id="473" w:author="Michael Hansen" w:date="2020-09-28T20:17:00Z">
        <w:r w:rsidDel="00047967">
          <w:rPr>
            <w:lang w:val="en" w:eastAsia="zh-CN"/>
          </w:rPr>
          <w:delText>.</w:delText>
        </w:r>
      </w:del>
      <w:commentRangeEnd w:id="471"/>
      <w:r w:rsidR="003E6613">
        <w:rPr>
          <w:rStyle w:val="CommentReference"/>
        </w:rPr>
        <w:commentReference w:id="471"/>
      </w:r>
    </w:p>
    <w:p w14:paraId="4720695E" w14:textId="1F9D0A14" w:rsidR="007C0E4A" w:rsidRPr="00433C1A" w:rsidRDefault="007C0E4A" w:rsidP="003E6613">
      <w:pPr>
        <w:pStyle w:val="L-Bullets"/>
        <w:rPr>
          <w:lang w:eastAsia="zh-CN"/>
        </w:rPr>
        <w:pPrChange w:id="474" w:author="Kinnari Chohan" w:date="2020-10-09T10:33:00Z">
          <w:pPr>
            <w:pStyle w:val="L-Numbers"/>
            <w:numPr>
              <w:numId w:val="48"/>
            </w:numPr>
          </w:pPr>
        </w:pPrChange>
      </w:pPr>
      <w:r w:rsidRPr="003E6613">
        <w:rPr>
          <w:rStyle w:val="P-Keyword"/>
          <w:rFonts w:hint="eastAsia"/>
          <w:rPrChange w:id="475" w:author="Kinnari Chohan" w:date="2020-10-09T10:33:00Z">
            <w:rPr>
              <w:rFonts w:hint="eastAsia"/>
              <w:lang w:eastAsia="zh-CN"/>
            </w:rPr>
          </w:rPrChange>
        </w:rPr>
        <w:t>C</w:t>
      </w:r>
      <w:r w:rsidRPr="003E6613">
        <w:rPr>
          <w:rStyle w:val="P-Keyword"/>
          <w:rPrChange w:id="476" w:author="Kinnari Chohan" w:date="2020-10-09T10:33:00Z">
            <w:rPr>
              <w:lang w:eastAsia="zh-CN"/>
            </w:rPr>
          </w:rPrChange>
        </w:rPr>
        <w:t xml:space="preserve">onstrain the </w:t>
      </w:r>
      <w:r w:rsidR="00C64875" w:rsidRPr="003E6613">
        <w:rPr>
          <w:rStyle w:val="P-Keyword"/>
          <w:rPrChange w:id="477" w:author="Kinnari Chohan" w:date="2020-10-09T10:33:00Z">
            <w:rPr>
              <w:lang w:eastAsia="zh-CN"/>
            </w:rPr>
          </w:rPrChange>
        </w:rPr>
        <w:t>depth of the tree</w:t>
      </w:r>
      <w:del w:id="478" w:author="Kinnari Chohan" w:date="2020-10-09T10:33:00Z">
        <w:r w:rsidR="00C64875" w:rsidDel="003E6613">
          <w:rPr>
            <w:lang w:eastAsia="zh-CN"/>
          </w:rPr>
          <w:delText xml:space="preserve">. </w:delText>
        </w:r>
      </w:del>
      <w:ins w:id="479" w:author="Kinnari Chohan" w:date="2020-10-09T10:33:00Z">
        <w:r w:rsidR="003E6613">
          <w:rPr>
            <w:lang w:eastAsia="zh-CN"/>
          </w:rPr>
          <w:t>:</w:t>
        </w:r>
        <w:r w:rsidR="003E6613">
          <w:rPr>
            <w:lang w:eastAsia="zh-CN"/>
          </w:rPr>
          <w:t xml:space="preserve"> </w:t>
        </w:r>
      </w:ins>
      <w:r w:rsidR="00C64875">
        <w:rPr>
          <w:lang w:eastAsia="zh-CN"/>
        </w:rPr>
        <w:t>This is probably the most direct way of constrai</w:t>
      </w:r>
      <w:r w:rsidR="00433C1A">
        <w:rPr>
          <w:lang w:eastAsia="zh-CN"/>
        </w:rPr>
        <w:t>ning the complexity of the decision tree.</w:t>
      </w:r>
    </w:p>
    <w:p w14:paraId="6E531F31" w14:textId="115500AC" w:rsidR="00433C1A" w:rsidRPr="00136D3B" w:rsidRDefault="00433C1A" w:rsidP="003E6613">
      <w:pPr>
        <w:pStyle w:val="L-Bullets"/>
        <w:rPr>
          <w:lang w:eastAsia="zh-CN"/>
        </w:rPr>
        <w:pPrChange w:id="480" w:author="Kinnari Chohan" w:date="2020-10-09T10:33:00Z">
          <w:pPr>
            <w:pStyle w:val="L-Numbers"/>
            <w:numPr>
              <w:numId w:val="48"/>
            </w:numPr>
          </w:pPr>
        </w:pPrChange>
      </w:pPr>
      <w:r w:rsidRPr="003E6613">
        <w:rPr>
          <w:rStyle w:val="P-Keyword"/>
          <w:rFonts w:hint="eastAsia"/>
          <w:rPrChange w:id="481" w:author="Kinnari Chohan" w:date="2020-10-09T10:33:00Z">
            <w:rPr>
              <w:rFonts w:hint="eastAsia"/>
              <w:lang w:eastAsia="zh-CN"/>
            </w:rPr>
          </w:rPrChange>
        </w:rPr>
        <w:t>C</w:t>
      </w:r>
      <w:r w:rsidRPr="003E6613">
        <w:rPr>
          <w:rStyle w:val="P-Keyword"/>
          <w:rPrChange w:id="482" w:author="Kinnari Chohan" w:date="2020-10-09T10:33:00Z">
            <w:rPr>
              <w:lang w:eastAsia="zh-CN"/>
            </w:rPr>
          </w:rPrChange>
        </w:rPr>
        <w:t xml:space="preserve">onstrain the lower bound of the number of records </w:t>
      </w:r>
      <w:r w:rsidR="00714BDC" w:rsidRPr="003E6613">
        <w:rPr>
          <w:rStyle w:val="P-Keyword"/>
          <w:rPrChange w:id="483" w:author="Kinnari Chohan" w:date="2020-10-09T10:33:00Z">
            <w:rPr>
              <w:lang w:eastAsia="zh-CN"/>
            </w:rPr>
          </w:rPrChange>
        </w:rPr>
        <w:t>classified into a node</w:t>
      </w:r>
      <w:del w:id="484" w:author="Kinnari Chohan" w:date="2020-10-09T10:33:00Z">
        <w:r w:rsidR="00714BDC" w:rsidRPr="003E6613" w:rsidDel="003E6613">
          <w:rPr>
            <w:rStyle w:val="P-Keyword"/>
            <w:rPrChange w:id="485" w:author="Kinnari Chohan" w:date="2020-10-09T10:33:00Z">
              <w:rPr>
                <w:lang w:eastAsia="zh-CN"/>
              </w:rPr>
            </w:rPrChange>
          </w:rPr>
          <w:delText>.</w:delText>
        </w:r>
        <w:r w:rsidR="00714BDC" w:rsidDel="003E6613">
          <w:rPr>
            <w:lang w:eastAsia="zh-CN"/>
          </w:rPr>
          <w:delText xml:space="preserve"> </w:delText>
        </w:r>
      </w:del>
      <w:ins w:id="486" w:author="Kinnari Chohan" w:date="2020-10-09T10:33:00Z">
        <w:r w:rsidR="003E6613">
          <w:rPr>
            <w:lang w:eastAsia="zh-CN"/>
          </w:rPr>
          <w:t>:</w:t>
        </w:r>
        <w:r w:rsidR="003E6613">
          <w:rPr>
            <w:lang w:eastAsia="zh-CN"/>
          </w:rPr>
          <w:t xml:space="preserve"> </w:t>
        </w:r>
      </w:ins>
      <w:r w:rsidR="00714BDC">
        <w:rPr>
          <w:lang w:eastAsia="zh-CN"/>
        </w:rPr>
        <w:t xml:space="preserve">For example, </w:t>
      </w:r>
      <w:r w:rsidR="00D66E9D">
        <w:rPr>
          <w:lang w:eastAsia="zh-CN"/>
        </w:rPr>
        <w:t xml:space="preserve">if after splitting, one child node will only contain very few data points, then it is likely not a good </w:t>
      </w:r>
      <w:r w:rsidR="00BA092F">
        <w:rPr>
          <w:lang w:eastAsia="zh-CN"/>
        </w:rPr>
        <w:t xml:space="preserve">splitting. </w:t>
      </w:r>
    </w:p>
    <w:p w14:paraId="6066B5F1" w14:textId="4EF4C250" w:rsidR="00136D3B" w:rsidRDefault="00136D3B" w:rsidP="003E6613">
      <w:pPr>
        <w:pStyle w:val="L-Bullets"/>
        <w:rPr>
          <w:lang w:eastAsia="zh-CN"/>
        </w:rPr>
        <w:pPrChange w:id="487" w:author="Kinnari Chohan" w:date="2020-10-09T10:33:00Z">
          <w:pPr>
            <w:pStyle w:val="L-Numbers"/>
            <w:numPr>
              <w:numId w:val="48"/>
            </w:numPr>
          </w:pPr>
        </w:pPrChange>
      </w:pPr>
      <w:r w:rsidRPr="003E6613">
        <w:rPr>
          <w:rStyle w:val="P-Keyword"/>
          <w:rFonts w:hint="eastAsia"/>
          <w:rPrChange w:id="488" w:author="Kinnari Chohan" w:date="2020-10-09T10:34:00Z">
            <w:rPr>
              <w:rFonts w:hint="eastAsia"/>
              <w:lang w:eastAsia="zh-CN"/>
            </w:rPr>
          </w:rPrChange>
        </w:rPr>
        <w:t>C</w:t>
      </w:r>
      <w:r w:rsidRPr="003E6613">
        <w:rPr>
          <w:rStyle w:val="P-Keyword"/>
          <w:rPrChange w:id="489" w:author="Kinnari Chohan" w:date="2020-10-09T10:34:00Z">
            <w:rPr>
              <w:lang w:eastAsia="zh-CN"/>
            </w:rPr>
          </w:rPrChange>
        </w:rPr>
        <w:t>onstrain the lower bound of information gain</w:t>
      </w:r>
      <w:del w:id="490" w:author="Kinnari Chohan" w:date="2020-10-09T10:33:00Z">
        <w:r w:rsidDel="003E6613">
          <w:rPr>
            <w:lang w:eastAsia="zh-CN"/>
          </w:rPr>
          <w:delText xml:space="preserve">. </w:delText>
        </w:r>
      </w:del>
      <w:ins w:id="491" w:author="Kinnari Chohan" w:date="2020-10-09T10:33:00Z">
        <w:r w:rsidR="003E6613">
          <w:rPr>
            <w:lang w:eastAsia="zh-CN"/>
          </w:rPr>
          <w:t>:</w:t>
        </w:r>
        <w:r w:rsidR="003E6613">
          <w:rPr>
            <w:lang w:eastAsia="zh-CN"/>
          </w:rPr>
          <w:t xml:space="preserve"> </w:t>
        </w:r>
      </w:ins>
      <w:r>
        <w:rPr>
          <w:lang w:eastAsia="zh-CN"/>
        </w:rPr>
        <w:t xml:space="preserve">In our case, the information gain means lower Gini impurity. For example, if we set a </w:t>
      </w:r>
      <w:r w:rsidR="004A1A27">
        <w:rPr>
          <w:lang w:eastAsia="zh-CN"/>
        </w:rPr>
        <w:t>criterion</w:t>
      </w:r>
      <w:r>
        <w:rPr>
          <w:lang w:eastAsia="zh-CN"/>
        </w:rPr>
        <w:t xml:space="preserve"> that each splitting must lower the information gain by 0.1 then the splitting will likely stop soon, therefore confine the depth of the decision tree.</w:t>
      </w:r>
    </w:p>
    <w:p w14:paraId="22B5A79C" w14:textId="16397C87" w:rsidR="00983F6A" w:rsidRPr="004A1A27" w:rsidRDefault="00983F6A" w:rsidP="00983F6A">
      <w:pPr>
        <w:pStyle w:val="L-Numbers"/>
        <w:numPr>
          <w:ilvl w:val="0"/>
          <w:numId w:val="0"/>
        </w:numPr>
        <w:rPr>
          <w:lang w:eastAsia="zh-CN"/>
        </w:rPr>
      </w:pPr>
      <w:r>
        <w:rPr>
          <w:rFonts w:eastAsia="DengXian" w:hint="eastAsia"/>
          <w:lang w:eastAsia="zh-CN"/>
        </w:rPr>
        <w:t>W</w:t>
      </w:r>
      <w:r>
        <w:rPr>
          <w:rFonts w:eastAsia="DengXian"/>
          <w:lang w:eastAsia="zh-CN"/>
        </w:rPr>
        <w:t>e will see algorithmic examples on more complex dataset later in this chapter.</w:t>
      </w:r>
    </w:p>
    <w:p w14:paraId="35E59AD0" w14:textId="77777777" w:rsidR="00255BD3" w:rsidRDefault="00255BD3" w:rsidP="00255BD3">
      <w:pPr>
        <w:pStyle w:val="P-CalloutHeading"/>
        <w:rPr>
          <w:ins w:id="492" w:author="Kinnari Chohan" w:date="2020-10-09T09:57:00Z"/>
        </w:rPr>
        <w:pPrChange w:id="493" w:author="Kinnari Chohan" w:date="2020-10-09T09:57:00Z">
          <w:pPr>
            <w:pStyle w:val="P-Callout"/>
          </w:pPr>
        </w:pPrChange>
      </w:pPr>
      <w:ins w:id="494" w:author="Kinnari Chohan" w:date="2020-10-09T09:57:00Z">
        <w:r>
          <w:t>Note</w:t>
        </w:r>
      </w:ins>
    </w:p>
    <w:p w14:paraId="5EA941D3" w14:textId="4A9449F2" w:rsidR="003939A7" w:rsidRDefault="003939A7" w:rsidP="00E97474">
      <w:pPr>
        <w:pStyle w:val="P-Callout"/>
      </w:pPr>
      <w:r>
        <w:t xml:space="preserve">When the number records in a splitting node is small, the Gini impurity reduction is no </w:t>
      </w:r>
      <w:r w:rsidRPr="00E97474">
        <w:t xml:space="preserve">longer </w:t>
      </w:r>
      <w:commentRangeStart w:id="495"/>
      <w:r w:rsidRPr="00E97474">
        <w:t xml:space="preserve">very </w:t>
      </w:r>
      <w:commentRangeEnd w:id="495"/>
      <w:r w:rsidR="00F902A3">
        <w:rPr>
          <w:rStyle w:val="CommentReference"/>
          <w:rFonts w:eastAsiaTheme="minorHAnsi"/>
          <w:lang w:val="en-US"/>
        </w:rPr>
        <w:commentReference w:id="495"/>
      </w:r>
      <w:r w:rsidRPr="00E97474">
        <w:t>representative. It is the same idea as in statistical significance. The larger the sample size is, the more confident we are about the derived statistics.</w:t>
      </w:r>
      <w:r w:rsidRPr="00E97474">
        <w:br/>
      </w:r>
      <w:r w:rsidRPr="00E97474">
        <w:br/>
      </w:r>
      <w:r w:rsidRPr="00E97474">
        <w:lastRenderedPageBreak/>
        <w:t xml:space="preserve">You may </w:t>
      </w:r>
      <w:commentRangeStart w:id="496"/>
      <w:r w:rsidRPr="00E97474">
        <w:t>also hear the size of the decision tree</w:t>
      </w:r>
      <w:commentRangeEnd w:id="496"/>
      <w:r w:rsidR="005F11E7">
        <w:rPr>
          <w:rStyle w:val="CommentReference"/>
          <w:rFonts w:eastAsiaTheme="minorHAnsi"/>
          <w:lang w:val="en-US"/>
        </w:rPr>
        <w:commentReference w:id="496"/>
      </w:r>
      <w:r w:rsidRPr="00E97474">
        <w:t xml:space="preserve">. Usually the size is not the same as the depth. The size refers to the total number of nodes in a decision tree. </w:t>
      </w:r>
      <w:r w:rsidR="0008393D" w:rsidRPr="00E97474">
        <w:t>For a symmetric decision tree, the relationship is exponential.</w:t>
      </w:r>
    </w:p>
    <w:p w14:paraId="6C4F4AA7" w14:textId="70854384" w:rsidR="00271548" w:rsidRDefault="00255BD3" w:rsidP="00271548">
      <w:pPr>
        <w:pStyle w:val="H1-Section"/>
      </w:pPr>
      <w:ins w:id="497" w:author="Kinnari Chohan" w:date="2020-10-09T09:57:00Z">
        <w:r>
          <w:t xml:space="preserve">Exploring </w:t>
        </w:r>
      </w:ins>
      <w:del w:id="498" w:author="Kinnari Chohan" w:date="2020-10-09T09:57:00Z">
        <w:r w:rsidR="00271548" w:rsidDel="00255BD3">
          <w:delText xml:space="preserve">Regression </w:delText>
        </w:r>
      </w:del>
      <w:ins w:id="499" w:author="Kinnari Chohan" w:date="2020-10-09T09:57:00Z">
        <w:r>
          <w:t>r</w:t>
        </w:r>
        <w:r>
          <w:t xml:space="preserve">egression </w:t>
        </w:r>
      </w:ins>
      <w:del w:id="500" w:author="Kinnari Chohan" w:date="2020-10-09T09:57:00Z">
        <w:r w:rsidR="00271548" w:rsidDel="00255BD3">
          <w:delText>Tree</w:delText>
        </w:r>
      </w:del>
      <w:ins w:id="501" w:author="Kinnari Chohan" w:date="2020-10-09T09:57:00Z">
        <w:r>
          <w:t>t</w:t>
        </w:r>
        <w:r>
          <w:t>ree</w:t>
        </w:r>
      </w:ins>
    </w:p>
    <w:p w14:paraId="184D05BF" w14:textId="18E909B6" w:rsidR="00C2568A" w:rsidRDefault="00D0603F" w:rsidP="00FF3B9D">
      <w:pPr>
        <w:pStyle w:val="P-Regular"/>
        <w:pPrChange w:id="502" w:author="Kinnari Chohan" w:date="2020-10-09T10:35:00Z">
          <w:pPr/>
        </w:pPrChange>
      </w:pPr>
      <w:r>
        <w:t xml:space="preserve">The regression tree is very similar to a classification tree. </w:t>
      </w:r>
      <w:r w:rsidR="00C2568A">
        <w:t xml:space="preserve">A regression tree takes numerical features as input and predicts another numerical variable. </w:t>
      </w:r>
    </w:p>
    <w:p w14:paraId="2CA0ACDF" w14:textId="77777777" w:rsidR="00255BD3" w:rsidRDefault="00255BD3" w:rsidP="00255BD3">
      <w:pPr>
        <w:pStyle w:val="P-CalloutHeading"/>
        <w:rPr>
          <w:ins w:id="503" w:author="Kinnari Chohan" w:date="2020-10-09T09:57:00Z"/>
        </w:rPr>
        <w:pPrChange w:id="504" w:author="Kinnari Chohan" w:date="2020-10-09T09:57:00Z">
          <w:pPr>
            <w:pStyle w:val="P-Callout"/>
          </w:pPr>
        </w:pPrChange>
      </w:pPr>
      <w:ins w:id="505" w:author="Kinnari Chohan" w:date="2020-10-09T09:57:00Z">
        <w:r>
          <w:t>Note</w:t>
        </w:r>
      </w:ins>
    </w:p>
    <w:p w14:paraId="3F264663" w14:textId="27A629DC" w:rsidR="00C2568A" w:rsidRDefault="001B2213" w:rsidP="001B2213">
      <w:pPr>
        <w:pStyle w:val="P-Callout"/>
      </w:pPr>
      <w:r>
        <w:rPr>
          <w:rFonts w:hint="eastAsia"/>
        </w:rPr>
        <w:t>I</w:t>
      </w:r>
      <w:r>
        <w:t xml:space="preserve">t is perfectly fine to have mix-type features like some of them are discrete and some of them are continuous. </w:t>
      </w:r>
      <w:r w:rsidR="004839BE">
        <w:t xml:space="preserve">We won’t cover such examples due to space </w:t>
      </w:r>
      <w:r w:rsidR="00331328">
        <w:t>limitation,</w:t>
      </w:r>
      <w:r w:rsidR="004839BE">
        <w:t xml:space="preserve"> but the intuition is straight forward. </w:t>
      </w:r>
      <w:r w:rsidR="00331328">
        <w:t xml:space="preserve">I will leave </w:t>
      </w:r>
      <w:r w:rsidR="004347CB">
        <w:t>one example in the exercising chapter.</w:t>
      </w:r>
    </w:p>
    <w:p w14:paraId="560EA302" w14:textId="26E25D06" w:rsidR="00D0603F" w:rsidRDefault="00D0603F" w:rsidP="00CB049E">
      <w:r>
        <w:t>There are two</w:t>
      </w:r>
      <w:r w:rsidR="002624E0">
        <w:t xml:space="preserve"> </w:t>
      </w:r>
      <w:ins w:id="506" w:author="Michael Hansen" w:date="2020-09-28T20:18:00Z">
        <w:r w:rsidR="006119F7">
          <w:t xml:space="preserve">very </w:t>
        </w:r>
      </w:ins>
      <w:del w:id="507" w:author="Michael Hansen" w:date="2020-09-28T20:18:00Z">
        <w:r w:rsidR="002624E0" w:rsidDel="006119F7">
          <w:delText xml:space="preserve">most </w:delText>
        </w:r>
      </w:del>
      <w:r w:rsidR="002624E0">
        <w:t>important</w:t>
      </w:r>
      <w:r>
        <w:t xml:space="preserve"> visible differences</w:t>
      </w:r>
      <w:ins w:id="508" w:author="Michael Hansen" w:date="2020-09-28T20:19:00Z">
        <w:r w:rsidR="006119F7">
          <w:t>:</w:t>
        </w:r>
      </w:ins>
      <w:del w:id="509" w:author="Michael Hansen" w:date="2020-09-28T20:19:00Z">
        <w:r w:rsidDel="006119F7">
          <w:delText xml:space="preserve">.  </w:delText>
        </w:r>
      </w:del>
    </w:p>
    <w:p w14:paraId="4A28DEB0" w14:textId="789AAB20" w:rsidR="00E97474" w:rsidRDefault="008A278A" w:rsidP="00FF3B9D">
      <w:pPr>
        <w:pStyle w:val="L-Bullets"/>
        <w:pPrChange w:id="510" w:author="Kinnari Chohan" w:date="2020-10-09T10:35:00Z">
          <w:pPr>
            <w:pStyle w:val="L-Numbers"/>
            <w:numPr>
              <w:numId w:val="49"/>
            </w:numPr>
          </w:pPr>
        </w:pPrChange>
      </w:pPr>
      <w:r>
        <w:rPr>
          <w:rFonts w:hint="eastAsia"/>
        </w:rPr>
        <w:t>T</w:t>
      </w:r>
      <w:r>
        <w:t>he output is not discrete labels but numerical values</w:t>
      </w:r>
    </w:p>
    <w:p w14:paraId="43454348" w14:textId="7D138575" w:rsidR="008A278A" w:rsidRDefault="008A278A" w:rsidP="00FF3B9D">
      <w:pPr>
        <w:pStyle w:val="L-Bullets"/>
        <w:pPrChange w:id="511" w:author="Kinnari Chohan" w:date="2020-10-09T10:35:00Z">
          <w:pPr>
            <w:pStyle w:val="L-Numbers"/>
            <w:numPr>
              <w:numId w:val="49"/>
            </w:numPr>
          </w:pPr>
        </w:pPrChange>
      </w:pPr>
      <w:r>
        <w:rPr>
          <w:rFonts w:hint="eastAsia"/>
        </w:rPr>
        <w:t>T</w:t>
      </w:r>
      <w:r>
        <w:t xml:space="preserve">he </w:t>
      </w:r>
      <w:r w:rsidR="00A95FAE">
        <w:t xml:space="preserve">splitting rules are </w:t>
      </w:r>
      <w:r w:rsidR="00C2568A">
        <w:t>“</w:t>
      </w:r>
      <w:r w:rsidR="00A95FAE">
        <w:t>not</w:t>
      </w:r>
      <w:r w:rsidR="00C2568A">
        <w:t>” similar</w:t>
      </w:r>
      <w:ins w:id="512" w:author="Kinnari Chohan" w:date="2020-10-09T10:35:00Z">
        <w:r w:rsidR="00FF3B9D">
          <w:t xml:space="preserve"> to</w:t>
        </w:r>
      </w:ins>
      <w:r w:rsidR="00C2568A">
        <w:t xml:space="preserve"> Yes </w:t>
      </w:r>
      <w:r w:rsidR="00CC5D51">
        <w:t xml:space="preserve">or No questions. They are usually inequalities for values of </w:t>
      </w:r>
      <w:r w:rsidR="00502DEC">
        <w:t>certain</w:t>
      </w:r>
      <w:r w:rsidR="00CC5D51">
        <w:t xml:space="preserve"> features.</w:t>
      </w:r>
    </w:p>
    <w:p w14:paraId="43D7D1BF" w14:textId="3F66EB23" w:rsidR="00F61029" w:rsidRDefault="00244A69" w:rsidP="00FF3B9D">
      <w:pPr>
        <w:pStyle w:val="P-Regular"/>
        <w:pPrChange w:id="513" w:author="Kinnari Chohan" w:date="2020-10-09T10:35:00Z">
          <w:pPr/>
        </w:pPrChange>
      </w:pPr>
      <w:r>
        <w:t>In this section,</w:t>
      </w:r>
      <w:r w:rsidR="003B7D2E">
        <w:t xml:space="preserve"> we will just use a one-feature dataset to </w:t>
      </w:r>
      <w:r w:rsidR="00F54626">
        <w:t xml:space="preserve">build a regression tree that logistic regression classifier won’t be able to </w:t>
      </w:r>
      <w:r w:rsidR="00804559">
        <w:t xml:space="preserve">classify. </w:t>
      </w:r>
      <w:r w:rsidR="002F74AE">
        <w:t xml:space="preserve">I created an artificial dataset </w:t>
      </w:r>
      <w:r w:rsidR="00F61029">
        <w:t>with the following code snippet</w:t>
      </w:r>
      <w:del w:id="514" w:author="Kinnari Chohan" w:date="2020-10-09T09:57:00Z">
        <w:r w:rsidR="00F61029" w:rsidDel="00255BD3">
          <w:delText>.</w:delText>
        </w:r>
      </w:del>
      <w:ins w:id="515" w:author="Kinnari Chohan" w:date="2020-10-09T09:57:00Z">
        <w:r w:rsidR="00255BD3">
          <w:t>:</w:t>
        </w:r>
      </w:ins>
    </w:p>
    <w:p w14:paraId="5FED4209" w14:textId="77777777" w:rsidR="00230ECC" w:rsidRDefault="00230ECC" w:rsidP="00230ECC">
      <w:pPr>
        <w:pStyle w:val="SC-Source"/>
      </w:pPr>
      <w:r>
        <w:t>def price_2_revenue(price):</w:t>
      </w:r>
    </w:p>
    <w:p w14:paraId="2C0B314E" w14:textId="77777777" w:rsidR="00230ECC" w:rsidRDefault="00230ECC" w:rsidP="00230ECC">
      <w:pPr>
        <w:pStyle w:val="SC-Source"/>
      </w:pPr>
      <w:r>
        <w:t xml:space="preserve">    if price &lt; 85:</w:t>
      </w:r>
    </w:p>
    <w:p w14:paraId="446F559A" w14:textId="77777777" w:rsidR="00230ECC" w:rsidRDefault="00230ECC" w:rsidP="00230ECC">
      <w:pPr>
        <w:pStyle w:val="SC-Source"/>
      </w:pPr>
      <w:r>
        <w:t xml:space="preserve">        return 70 * abs(price - 75)</w:t>
      </w:r>
    </w:p>
    <w:p w14:paraId="7E33CDBB" w14:textId="77777777" w:rsidR="00230ECC" w:rsidRDefault="00230ECC" w:rsidP="00230ECC">
      <w:pPr>
        <w:pStyle w:val="SC-Source"/>
      </w:pPr>
      <w:r>
        <w:t xml:space="preserve">    elif price &lt; 95:</w:t>
      </w:r>
    </w:p>
    <w:p w14:paraId="24688881" w14:textId="77777777" w:rsidR="00230ECC" w:rsidRDefault="00230ECC" w:rsidP="00230ECC">
      <w:pPr>
        <w:pStyle w:val="SC-Source"/>
      </w:pPr>
      <w:r>
        <w:t xml:space="preserve">        return 10 * 80</w:t>
      </w:r>
    </w:p>
    <w:p w14:paraId="59498338" w14:textId="77777777" w:rsidR="00230ECC" w:rsidRDefault="00230ECC" w:rsidP="00230ECC">
      <w:pPr>
        <w:pStyle w:val="SC-Source"/>
      </w:pPr>
      <w:r>
        <w:t xml:space="preserve">    else:</w:t>
      </w:r>
    </w:p>
    <w:p w14:paraId="743BEAAF" w14:textId="77777777" w:rsidR="00230ECC" w:rsidRDefault="00230ECC" w:rsidP="00230ECC">
      <w:pPr>
        <w:pStyle w:val="SC-Source"/>
      </w:pPr>
      <w:r>
        <w:t xml:space="preserve">        return 80 * (105 - price)</w:t>
      </w:r>
    </w:p>
    <w:p w14:paraId="39A738A1" w14:textId="77777777" w:rsidR="00230ECC" w:rsidRDefault="00230ECC" w:rsidP="00230ECC">
      <w:pPr>
        <w:pStyle w:val="SC-Source"/>
      </w:pPr>
    </w:p>
    <w:p w14:paraId="5F345878" w14:textId="77777777" w:rsidR="00230ECC" w:rsidRDefault="00230ECC" w:rsidP="00230ECC">
      <w:pPr>
        <w:pStyle w:val="SC-Source"/>
      </w:pPr>
      <w:r>
        <w:t>prices = np.linspace(80,100,8)</w:t>
      </w:r>
    </w:p>
    <w:p w14:paraId="7632E794" w14:textId="77777777" w:rsidR="00230ECC" w:rsidRDefault="00230ECC" w:rsidP="00230ECC">
      <w:pPr>
        <w:pStyle w:val="SC-Source"/>
      </w:pPr>
      <w:r>
        <w:t>revenue = np.array([price_2_revenue(price) for price in prices])</w:t>
      </w:r>
    </w:p>
    <w:p w14:paraId="19EB1FDD" w14:textId="77777777" w:rsidR="00230ECC" w:rsidRDefault="00230ECC" w:rsidP="00FF3B9D">
      <w:pPr>
        <w:pStyle w:val="SC-Source"/>
      </w:pPr>
      <w:r>
        <w:lastRenderedPageBreak/>
        <w:t>plt.rcParams.update({'font.size': 22})</w:t>
      </w:r>
    </w:p>
    <w:p w14:paraId="6C3227F1" w14:textId="77777777" w:rsidR="00230ECC" w:rsidRDefault="00230ECC" w:rsidP="008A3992">
      <w:pPr>
        <w:pStyle w:val="SC-Source"/>
      </w:pPr>
      <w:r>
        <w:t>plt.figure(figsize=(10,8))</w:t>
      </w:r>
    </w:p>
    <w:p w14:paraId="5B332D67" w14:textId="77777777" w:rsidR="00230ECC" w:rsidRDefault="00230ECC" w:rsidP="00FF3B9D">
      <w:pPr>
        <w:pStyle w:val="SC-Source"/>
        <w:pPrChange w:id="516" w:author="Kinnari Chohan" w:date="2020-10-09T10:36:00Z">
          <w:pPr>
            <w:pStyle w:val="SC-Source"/>
          </w:pPr>
        </w:pPrChange>
      </w:pPr>
      <w:r>
        <w:t>plt.scatter(prices,revenue,s=300)</w:t>
      </w:r>
    </w:p>
    <w:p w14:paraId="5561B523" w14:textId="77777777" w:rsidR="00230ECC" w:rsidRDefault="00230ECC" w:rsidP="00FF3B9D">
      <w:pPr>
        <w:pStyle w:val="SC-Source"/>
        <w:pPrChange w:id="517" w:author="Kinnari Chohan" w:date="2020-10-09T10:36:00Z">
          <w:pPr>
            <w:pStyle w:val="SC-Source"/>
          </w:pPr>
        </w:pPrChange>
      </w:pPr>
      <w:r>
        <w:t>plt.xlabel("price")</w:t>
      </w:r>
    </w:p>
    <w:p w14:paraId="206EEF0F" w14:textId="77777777" w:rsidR="00230ECC" w:rsidRDefault="00230ECC" w:rsidP="00FF3B9D">
      <w:pPr>
        <w:pStyle w:val="SC-Source"/>
        <w:pPrChange w:id="518" w:author="Kinnari Chohan" w:date="2020-10-09T10:36:00Z">
          <w:pPr>
            <w:pStyle w:val="SC-Source"/>
          </w:pPr>
        </w:pPrChange>
      </w:pPr>
      <w:r>
        <w:t>plt.ylabel("total revenue")</w:t>
      </w:r>
    </w:p>
    <w:p w14:paraId="4FA0C620" w14:textId="5AD5E924" w:rsidR="00230ECC" w:rsidRDefault="00230ECC" w:rsidP="00FF3B9D">
      <w:pPr>
        <w:pStyle w:val="SC-Source"/>
        <w:pPrChange w:id="519" w:author="Kinnari Chohan" w:date="2020-10-09T10:36:00Z">
          <w:pPr>
            <w:pStyle w:val="SC-Source"/>
          </w:pPr>
        </w:pPrChange>
      </w:pPr>
      <w:r>
        <w:t>plt.title("Price versus Revenue");</w:t>
      </w:r>
    </w:p>
    <w:p w14:paraId="274A4E5C" w14:textId="70F3D236" w:rsidR="00F61029" w:rsidDel="00FF3B9D" w:rsidRDefault="00F61029" w:rsidP="00244A69">
      <w:pPr>
        <w:rPr>
          <w:del w:id="520" w:author="Kinnari Chohan" w:date="2020-10-09T10:36:00Z"/>
        </w:rPr>
      </w:pPr>
    </w:p>
    <w:p w14:paraId="30727ECD" w14:textId="35A00785" w:rsidR="00CA0501" w:rsidRDefault="00C126A1" w:rsidP="00244A69">
      <w:r>
        <w:t xml:space="preserve">Let’s say we want to investigate the relationship between the price of </w:t>
      </w:r>
      <w:ins w:id="521" w:author="Michael Hansen" w:date="2020-09-28T20:20:00Z">
        <w:r w:rsidR="006B6BDB">
          <w:t xml:space="preserve">a </w:t>
        </w:r>
      </w:ins>
      <w:del w:id="522" w:author="Michael Hansen" w:date="2020-09-28T20:20:00Z">
        <w:r w:rsidDel="006B6BDB">
          <w:delText xml:space="preserve">some </w:delText>
        </w:r>
      </w:del>
      <w:r>
        <w:t xml:space="preserve">good and its total revenue a day. </w:t>
      </w:r>
      <w:r w:rsidR="00FA66B1">
        <w:t xml:space="preserve">If the price is set too low, the revenue will be lower because </w:t>
      </w:r>
      <w:r w:rsidR="00F61029">
        <w:t xml:space="preserve">the price is low. If the price is too high, the revenue will also become small due to smaller </w:t>
      </w:r>
      <w:ins w:id="523" w:author="Michael Hansen" w:date="2020-09-28T20:21:00Z">
        <w:r w:rsidR="006B6BDB">
          <w:t>amounts of the good being sold</w:t>
        </w:r>
      </w:ins>
      <w:del w:id="524" w:author="Michael Hansen" w:date="2020-09-28T20:21:00Z">
        <w:r w:rsidR="00F61029" w:rsidDel="006B6BDB">
          <w:delText>sale amount</w:delText>
        </w:r>
      </w:del>
      <w:r w:rsidR="00F61029">
        <w:t>.</w:t>
      </w:r>
      <w:r w:rsidR="00CA0501">
        <w:t xml:space="preserve"> The DataFrame looks as </w:t>
      </w:r>
      <w:del w:id="525" w:author="Kinnari Chohan" w:date="2020-10-09T10:36:00Z">
        <w:r w:rsidR="00CA0501" w:rsidDel="00FF3B9D">
          <w:delText>below</w:delText>
        </w:r>
      </w:del>
      <w:ins w:id="526" w:author="Kinnari Chohan" w:date="2020-10-09T10:36:00Z">
        <w:r w:rsidR="00FF3B9D">
          <w:t>follows:</w:t>
        </w:r>
      </w:ins>
      <w:del w:id="527" w:author="Kinnari Chohan" w:date="2020-10-09T10:36:00Z">
        <w:r w:rsidR="00CA0501" w:rsidDel="00FF3B9D">
          <w:delText>.</w:delText>
        </w:r>
      </w:del>
    </w:p>
    <w:p w14:paraId="3CCB222C" w14:textId="3377571D" w:rsidR="00CA0501" w:rsidRDefault="00CA0501" w:rsidP="00FF3B9D">
      <w:pPr>
        <w:pStyle w:val="IMG-Caption"/>
        <w:pPrChange w:id="528" w:author="Kinnari Chohan" w:date="2020-10-09T10:36:00Z">
          <w:pPr>
            <w:jc w:val="center"/>
          </w:pPr>
        </w:pPrChange>
      </w:pPr>
      <w:r>
        <w:rPr>
          <w:noProof/>
        </w:rPr>
        <w:drawing>
          <wp:inline distT="0" distB="0" distL="0" distR="0" wp14:anchorId="4136C2B8" wp14:editId="6CD8D73F">
            <wp:extent cx="1781175" cy="2371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75" cy="2371725"/>
                    </a:xfrm>
                    <a:prstGeom prst="rect">
                      <a:avLst/>
                    </a:prstGeom>
                  </pic:spPr>
                </pic:pic>
              </a:graphicData>
            </a:graphic>
          </wp:inline>
        </w:drawing>
      </w:r>
    </w:p>
    <w:p w14:paraId="0455C8CF" w14:textId="19CCE23B" w:rsidR="00CA0501" w:rsidRDefault="00CA0501" w:rsidP="00CA0501">
      <w:pPr>
        <w:pStyle w:val="IMG-Caption"/>
      </w:pPr>
      <w:r>
        <w:rPr>
          <w:rFonts w:hint="eastAsia"/>
        </w:rPr>
        <w:t>P</w:t>
      </w:r>
      <w:r>
        <w:t>rice and Total Revenue DataFrame</w:t>
      </w:r>
    </w:p>
    <w:p w14:paraId="05CBBBE8" w14:textId="38172700" w:rsidR="0054428F" w:rsidRDefault="00F61029" w:rsidP="00244A69">
      <w:pPr>
        <w:rPr>
          <w:lang w:eastAsia="zh-CN"/>
        </w:rPr>
      </w:pPr>
      <w:r>
        <w:t xml:space="preserve">The following </w:t>
      </w:r>
      <w:r w:rsidR="00230ECC">
        <w:t xml:space="preserve">visualization </w:t>
      </w:r>
      <w:r w:rsidR="00CA0501">
        <w:t>makes such scenario clearer</w:t>
      </w:r>
      <w:del w:id="529" w:author="Kinnari Chohan" w:date="2020-10-09T10:36:00Z">
        <w:r w:rsidR="00CA0501" w:rsidDel="00FF3B9D">
          <w:delText>.</w:delText>
        </w:r>
      </w:del>
      <w:ins w:id="530" w:author="Kinnari Chohan" w:date="2020-10-09T10:36:00Z">
        <w:r w:rsidR="00FF3B9D">
          <w:t>:</w:t>
        </w:r>
      </w:ins>
    </w:p>
    <w:p w14:paraId="5D60DC1A" w14:textId="10899371" w:rsidR="00C126A1" w:rsidRDefault="00F61029" w:rsidP="00FF3B9D">
      <w:pPr>
        <w:pStyle w:val="IMG-Caption"/>
        <w:rPr>
          <w:lang w:eastAsia="zh-CN"/>
        </w:rPr>
        <w:pPrChange w:id="531" w:author="Kinnari Chohan" w:date="2020-10-09T10:36:00Z">
          <w:pPr>
            <w:jc w:val="center"/>
          </w:pPr>
        </w:pPrChange>
      </w:pPr>
      <w:r>
        <w:rPr>
          <w:noProof/>
        </w:rPr>
        <w:lastRenderedPageBreak/>
        <w:drawing>
          <wp:inline distT="0" distB="0" distL="0" distR="0" wp14:anchorId="31AF8F44" wp14:editId="3229B6DC">
            <wp:extent cx="3877046" cy="29563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1406" cy="2967255"/>
                    </a:xfrm>
                    <a:prstGeom prst="rect">
                      <a:avLst/>
                    </a:prstGeom>
                  </pic:spPr>
                </pic:pic>
              </a:graphicData>
            </a:graphic>
          </wp:inline>
        </w:drawing>
      </w:r>
    </w:p>
    <w:p w14:paraId="08EA155E" w14:textId="32B5F930" w:rsidR="00F403CD" w:rsidRDefault="00F403CD" w:rsidP="00F403CD">
      <w:pPr>
        <w:pStyle w:val="IMG-Caption"/>
        <w:rPr>
          <w:rFonts w:eastAsia="DengXian"/>
          <w:lang w:eastAsia="zh-CN"/>
        </w:rPr>
      </w:pPr>
      <w:r>
        <w:rPr>
          <w:rFonts w:eastAsia="DengXian" w:hint="eastAsia"/>
          <w:lang w:eastAsia="zh-CN"/>
        </w:rPr>
        <w:t>R</w:t>
      </w:r>
      <w:r>
        <w:rPr>
          <w:rFonts w:eastAsia="DengXian"/>
          <w:lang w:eastAsia="zh-CN"/>
        </w:rPr>
        <w:t>elationship between Price and Revenue</w:t>
      </w:r>
    </w:p>
    <w:p w14:paraId="551880BC" w14:textId="5DEB8A2F" w:rsidR="00AA7BF2" w:rsidRDefault="004B68FE" w:rsidP="00FF3B9D">
      <w:pPr>
        <w:pStyle w:val="P-Regular"/>
        <w:rPr>
          <w:lang w:eastAsia="zh-CN"/>
        </w:rPr>
        <w:pPrChange w:id="532" w:author="Kinnari Chohan" w:date="2020-10-09T10:37:00Z">
          <w:pPr/>
        </w:pPrChange>
      </w:pPr>
      <w:r>
        <w:rPr>
          <w:rFonts w:hint="eastAsia"/>
          <w:lang w:eastAsia="zh-CN"/>
        </w:rPr>
        <w:t>T</w:t>
      </w:r>
      <w:r>
        <w:rPr>
          <w:lang w:eastAsia="zh-CN"/>
        </w:rPr>
        <w:t>he relationship between price and revenue is clearly non-linear and logistic regression won’t be able to classify it. A linear regression will likely become a horizontal line.</w:t>
      </w:r>
      <w:r w:rsidR="00AA7BF2">
        <w:rPr>
          <w:rFonts w:hint="eastAsia"/>
          <w:lang w:eastAsia="zh-CN"/>
        </w:rPr>
        <w:t xml:space="preserve"> </w:t>
      </w:r>
      <w:r w:rsidR="00AA7BF2">
        <w:rPr>
          <w:lang w:eastAsia="zh-CN"/>
        </w:rPr>
        <w:t>There are clearly three regions that might differ</w:t>
      </w:r>
      <w:del w:id="533" w:author="Michael Hansen" w:date="2020-09-28T20:22:00Z">
        <w:r w:rsidR="00AA7BF2" w:rsidDel="006B6BDB">
          <w:rPr>
            <w:lang w:eastAsia="zh-CN"/>
          </w:rPr>
          <w:delText>ent</w:delText>
        </w:r>
      </w:del>
      <w:ins w:id="534" w:author="Michael Hansen" w:date="2020-09-28T20:22:00Z">
        <w:r w:rsidR="006B6BDB">
          <w:rPr>
            <w:lang w:eastAsia="zh-CN"/>
          </w:rPr>
          <w:t xml:space="preserve"> </w:t>
        </w:r>
      </w:ins>
      <w:del w:id="535" w:author="Michael Hansen" w:date="2020-09-28T20:22:00Z">
        <w:r w:rsidR="00AA7BF2" w:rsidDel="006B6BDB">
          <w:rPr>
            <w:lang w:eastAsia="zh-CN"/>
          </w:rPr>
          <w:delText xml:space="preserve"> </w:delText>
        </w:r>
      </w:del>
      <w:r w:rsidR="00AA7BF2">
        <w:rPr>
          <w:lang w:eastAsia="zh-CN"/>
        </w:rPr>
        <w:t>relationships between revenue and price apply.</w:t>
      </w:r>
    </w:p>
    <w:p w14:paraId="5F4889D7" w14:textId="030B076B" w:rsidR="006D0CB9" w:rsidRDefault="006D0CB9" w:rsidP="00FF3B9D">
      <w:pPr>
        <w:pStyle w:val="P-Regular"/>
        <w:rPr>
          <w:lang w:eastAsia="zh-CN"/>
        </w:rPr>
        <w:pPrChange w:id="536" w:author="Kinnari Chohan" w:date="2020-10-09T10:37:00Z">
          <w:pPr/>
        </w:pPrChange>
      </w:pPr>
      <w:r>
        <w:rPr>
          <w:lang w:eastAsia="zh-CN"/>
        </w:rPr>
        <w:t xml:space="preserve">Now, let’s build a regression tree. </w:t>
      </w:r>
      <w:del w:id="537" w:author="Michael Hansen" w:date="2020-09-28T20:22:00Z">
        <w:r w:rsidDel="006B6BDB">
          <w:rPr>
            <w:lang w:eastAsia="zh-CN"/>
          </w:rPr>
          <w:delText>Similar to</w:delText>
        </w:r>
      </w:del>
      <w:ins w:id="538" w:author="Michael Hansen" w:date="2020-09-28T20:22:00Z">
        <w:r w:rsidR="006B6BDB">
          <w:rPr>
            <w:lang w:eastAsia="zh-CN"/>
          </w:rPr>
          <w:t>Like</w:t>
        </w:r>
      </w:ins>
      <w:r>
        <w:rPr>
          <w:lang w:eastAsia="zh-CN"/>
        </w:rPr>
        <w:t xml:space="preserve"> the deduction of Gini impurity in classification tree, we need a metrics to measure the benefit of splitting. A natural choice is still the </w:t>
      </w:r>
      <w:r w:rsidRPr="00FF3B9D">
        <w:rPr>
          <w:rStyle w:val="P-Keyword"/>
          <w:rPrChange w:id="539" w:author="Kinnari Chohan" w:date="2020-10-09T10:37:00Z">
            <w:rPr>
              <w:rStyle w:val="P-Bold"/>
            </w:rPr>
          </w:rPrChange>
        </w:rPr>
        <w:t>sum of squared residuals</w:t>
      </w:r>
      <w:r>
        <w:rPr>
          <w:lang w:eastAsia="zh-CN"/>
        </w:rPr>
        <w:t xml:space="preserve">. </w:t>
      </w:r>
    </w:p>
    <w:p w14:paraId="42762DD3" w14:textId="6A577501" w:rsidR="006D0CB9" w:rsidDel="00255BD3" w:rsidRDefault="006D0CB9" w:rsidP="00FF3B9D">
      <w:pPr>
        <w:pStyle w:val="P-Regular"/>
        <w:rPr>
          <w:del w:id="540" w:author="Kinnari Chohan" w:date="2020-10-09T09:57:00Z"/>
          <w:lang w:eastAsia="zh-CN"/>
        </w:rPr>
        <w:pPrChange w:id="541" w:author="Kinnari Chohan" w:date="2020-10-09T10:37:00Z">
          <w:pPr/>
        </w:pPrChange>
      </w:pPr>
    </w:p>
    <w:p w14:paraId="6786632C" w14:textId="2C4B13F5" w:rsidR="000557DC" w:rsidRDefault="00AF280F" w:rsidP="00FF3B9D">
      <w:pPr>
        <w:pStyle w:val="P-Regular"/>
        <w:rPr>
          <w:lang w:eastAsia="zh-CN"/>
        </w:rPr>
        <w:pPrChange w:id="542" w:author="Kinnari Chohan" w:date="2020-10-09T10:37:00Z">
          <w:pPr/>
        </w:pPrChange>
      </w:pPr>
      <w:r>
        <w:rPr>
          <w:lang w:eastAsia="zh-CN"/>
        </w:rPr>
        <w:t xml:space="preserve">Let’s start from the root node. </w:t>
      </w:r>
      <w:r w:rsidR="006D0CB9">
        <w:rPr>
          <w:lang w:eastAsia="zh-CN"/>
        </w:rPr>
        <w:t>We have 8 data points</w:t>
      </w:r>
      <w:ins w:id="543" w:author="Michael Hansen" w:date="2020-09-28T20:24:00Z">
        <w:r w:rsidR="006B6BDB">
          <w:rPr>
            <w:lang w:eastAsia="zh-CN"/>
          </w:rPr>
          <w:t>,</w:t>
        </w:r>
      </w:ins>
      <w:r w:rsidR="00DA38A6">
        <w:rPr>
          <w:lang w:eastAsia="zh-CN"/>
        </w:rPr>
        <w:t xml:space="preserve"> so t</w:t>
      </w:r>
      <w:r w:rsidR="006D0CB9">
        <w:rPr>
          <w:lang w:eastAsia="zh-CN"/>
        </w:rPr>
        <w:t xml:space="preserve">here are essentially 7 intervals where </w:t>
      </w:r>
      <w:r w:rsidR="00DA38A6">
        <w:rPr>
          <w:lang w:eastAsia="zh-CN"/>
        </w:rPr>
        <w:t xml:space="preserve">we can put the first splitting criteria into. </w:t>
      </w:r>
      <w:r w:rsidR="000557DC">
        <w:rPr>
          <w:lang w:eastAsia="zh-CN"/>
        </w:rPr>
        <w:t xml:space="preserve">For example, we can split at </w:t>
      </w:r>
      <w:r w:rsidR="000557DC" w:rsidRPr="00FF3B9D">
        <w:rPr>
          <w:rStyle w:val="P-Keyword"/>
          <w:rPrChange w:id="544" w:author="Kinnari Chohan" w:date="2020-10-09T10:37:00Z">
            <w:rPr>
              <w:rStyle w:val="P-Bold"/>
            </w:rPr>
          </w:rPrChange>
        </w:rPr>
        <w:t>price = 85</w:t>
      </w:r>
      <w:r w:rsidR="000557DC">
        <w:rPr>
          <w:lang w:eastAsia="zh-CN"/>
        </w:rPr>
        <w:t>.</w:t>
      </w:r>
      <w:r w:rsidR="000557DC">
        <w:rPr>
          <w:rFonts w:hint="eastAsia"/>
          <w:lang w:eastAsia="zh-CN"/>
        </w:rPr>
        <w:t xml:space="preserve"> </w:t>
      </w:r>
      <w:r w:rsidR="000557DC">
        <w:rPr>
          <w:lang w:eastAsia="zh-CN"/>
        </w:rPr>
        <w:t>Then we use the average revenue on both sides to be our prediction like the following.</w:t>
      </w:r>
      <w:r w:rsidR="00CA3D7B">
        <w:rPr>
          <w:lang w:eastAsia="zh-CN"/>
        </w:rPr>
        <w:t xml:space="preserve"> The code snippet for the visualization reads as the following</w:t>
      </w:r>
      <w:del w:id="545" w:author="Kinnari Chohan" w:date="2020-10-09T10:37:00Z">
        <w:r w:rsidR="00CA3D7B" w:rsidDel="00FF3B9D">
          <w:rPr>
            <w:lang w:eastAsia="zh-CN"/>
          </w:rPr>
          <w:delText>.</w:delText>
        </w:r>
      </w:del>
      <w:ins w:id="546" w:author="Kinnari Chohan" w:date="2020-10-09T10:37:00Z">
        <w:r w:rsidR="00FF3B9D">
          <w:rPr>
            <w:lang w:eastAsia="zh-CN"/>
          </w:rPr>
          <w:t>:</w:t>
        </w:r>
      </w:ins>
    </w:p>
    <w:p w14:paraId="015DBCA6" w14:textId="77777777" w:rsidR="00F50CA1" w:rsidRPr="00F50CA1" w:rsidRDefault="00F50CA1" w:rsidP="00F50CA1">
      <w:pPr>
        <w:pStyle w:val="SC-Source"/>
        <w:rPr>
          <w:lang w:eastAsia="zh-CN"/>
        </w:rPr>
      </w:pPr>
      <w:r w:rsidRPr="00F50CA1">
        <w:rPr>
          <w:lang w:eastAsia="zh-CN"/>
        </w:rPr>
        <w:t>plt.rcParams.update({'font.size': 22})</w:t>
      </w:r>
    </w:p>
    <w:p w14:paraId="041ACB67" w14:textId="77777777" w:rsidR="00F50CA1" w:rsidRPr="00F50CA1" w:rsidRDefault="00F50CA1" w:rsidP="00F50CA1">
      <w:pPr>
        <w:pStyle w:val="SC-Source"/>
        <w:rPr>
          <w:lang w:eastAsia="zh-CN"/>
        </w:rPr>
      </w:pPr>
      <w:r w:rsidRPr="00F50CA1">
        <w:rPr>
          <w:lang w:eastAsia="zh-CN"/>
        </w:rPr>
        <w:t>plt.figure(figsize=(12,8))</w:t>
      </w:r>
    </w:p>
    <w:p w14:paraId="12F9F082" w14:textId="77777777" w:rsidR="00F50CA1" w:rsidRPr="00F50CA1" w:rsidRDefault="00F50CA1" w:rsidP="00F50CA1">
      <w:pPr>
        <w:pStyle w:val="SC-Source"/>
        <w:rPr>
          <w:lang w:eastAsia="zh-CN"/>
        </w:rPr>
      </w:pPr>
      <w:r w:rsidRPr="00F50CA1">
        <w:rPr>
          <w:lang w:eastAsia="zh-CN"/>
        </w:rPr>
        <w:t>plt.scatter(prices,revenue,s=300)</w:t>
      </w:r>
    </w:p>
    <w:p w14:paraId="198C7225" w14:textId="77777777" w:rsidR="00F50CA1" w:rsidRPr="00F50CA1" w:rsidRDefault="00F50CA1" w:rsidP="00F50CA1">
      <w:pPr>
        <w:pStyle w:val="SC-Source"/>
        <w:rPr>
          <w:lang w:eastAsia="zh-CN"/>
        </w:rPr>
      </w:pPr>
      <w:r w:rsidRPr="00F50CA1">
        <w:rPr>
          <w:lang w:eastAsia="zh-CN"/>
        </w:rPr>
        <w:t>plt.xlabel("price")</w:t>
      </w:r>
    </w:p>
    <w:p w14:paraId="3C03B184" w14:textId="77777777" w:rsidR="00F50CA1" w:rsidRPr="00F50CA1" w:rsidRDefault="00F50CA1" w:rsidP="00F50CA1">
      <w:pPr>
        <w:pStyle w:val="SC-Source"/>
        <w:rPr>
          <w:lang w:eastAsia="zh-CN"/>
        </w:rPr>
      </w:pPr>
      <w:r w:rsidRPr="00F50CA1">
        <w:rPr>
          <w:lang w:eastAsia="zh-CN"/>
        </w:rPr>
        <w:t>plt.ylabel("total revenue")</w:t>
      </w:r>
    </w:p>
    <w:p w14:paraId="74BDEA33" w14:textId="77777777" w:rsidR="00F50CA1" w:rsidRPr="00F50CA1" w:rsidRDefault="00F50CA1" w:rsidP="00F50CA1">
      <w:pPr>
        <w:pStyle w:val="SC-Source"/>
        <w:rPr>
          <w:lang w:eastAsia="zh-CN"/>
        </w:rPr>
      </w:pPr>
      <w:r w:rsidRPr="00F50CA1">
        <w:rPr>
          <w:lang w:eastAsia="zh-CN"/>
        </w:rPr>
        <w:t>plt.title("Price versus Revenue")</w:t>
      </w:r>
    </w:p>
    <w:p w14:paraId="34CEA35C" w14:textId="77777777" w:rsidR="00F50CA1" w:rsidRPr="00F50CA1" w:rsidRDefault="00F50CA1" w:rsidP="00F50CA1">
      <w:pPr>
        <w:pStyle w:val="SC-Source"/>
        <w:rPr>
          <w:lang w:eastAsia="zh-CN"/>
        </w:rPr>
      </w:pPr>
      <w:r w:rsidRPr="00F50CA1">
        <w:rPr>
          <w:lang w:eastAsia="zh-CN"/>
        </w:rPr>
        <w:lastRenderedPageBreak/>
        <w:t>threshold = 85</w:t>
      </w:r>
    </w:p>
    <w:p w14:paraId="765DCB92" w14:textId="77777777" w:rsidR="00F50CA1" w:rsidRPr="00F50CA1" w:rsidRDefault="00F50CA1" w:rsidP="00F50CA1">
      <w:pPr>
        <w:pStyle w:val="SC-Source"/>
        <w:rPr>
          <w:lang w:eastAsia="zh-CN"/>
        </w:rPr>
      </w:pPr>
      <w:r w:rsidRPr="00F50CA1">
        <w:rPr>
          <w:lang w:eastAsia="zh-CN"/>
        </w:rPr>
        <w:t>num_left = sum(prices &lt; threshold)</w:t>
      </w:r>
    </w:p>
    <w:p w14:paraId="0757A75D" w14:textId="77777777" w:rsidR="00F50CA1" w:rsidRPr="00F50CA1" w:rsidRDefault="00F50CA1" w:rsidP="00F50CA1">
      <w:pPr>
        <w:pStyle w:val="SC-Source"/>
        <w:rPr>
          <w:lang w:eastAsia="zh-CN"/>
        </w:rPr>
      </w:pPr>
      <w:r w:rsidRPr="00F50CA1">
        <w:rPr>
          <w:lang w:eastAsia="zh-CN"/>
        </w:rPr>
        <w:t>ave_left = np.mean(revenue[prices &lt; threshold])</w:t>
      </w:r>
    </w:p>
    <w:p w14:paraId="48BC500F" w14:textId="77777777" w:rsidR="00F50CA1" w:rsidRPr="00F50CA1" w:rsidRDefault="00F50CA1" w:rsidP="00F50CA1">
      <w:pPr>
        <w:pStyle w:val="SC-Source"/>
        <w:rPr>
          <w:lang w:eastAsia="zh-CN"/>
        </w:rPr>
      </w:pPr>
      <w:r w:rsidRPr="00F50CA1">
        <w:rPr>
          <w:lang w:eastAsia="zh-CN"/>
        </w:rPr>
        <w:t>num_right = sum(prices &gt; threshold)</w:t>
      </w:r>
    </w:p>
    <w:p w14:paraId="7B582EE8" w14:textId="77777777" w:rsidR="00F50CA1" w:rsidRPr="00F50CA1" w:rsidRDefault="00F50CA1" w:rsidP="00F50CA1">
      <w:pPr>
        <w:pStyle w:val="SC-Source"/>
        <w:rPr>
          <w:lang w:eastAsia="zh-CN"/>
        </w:rPr>
      </w:pPr>
      <w:r w:rsidRPr="00F50CA1">
        <w:rPr>
          <w:lang w:eastAsia="zh-CN"/>
        </w:rPr>
        <w:t>ave_right = np.mean(revenue[prices &gt; threshold])</w:t>
      </w:r>
    </w:p>
    <w:p w14:paraId="010C63DC" w14:textId="77777777" w:rsidR="00F50CA1" w:rsidRPr="00F50CA1" w:rsidRDefault="00F50CA1" w:rsidP="00F50CA1">
      <w:pPr>
        <w:pStyle w:val="SC-Source"/>
        <w:rPr>
          <w:lang w:eastAsia="zh-CN"/>
        </w:rPr>
      </w:pPr>
    </w:p>
    <w:p w14:paraId="535F9FD9" w14:textId="77777777" w:rsidR="00F50CA1" w:rsidRPr="00F50CA1" w:rsidRDefault="00F50CA1" w:rsidP="00F50CA1">
      <w:pPr>
        <w:pStyle w:val="SC-Source"/>
        <w:rPr>
          <w:lang w:eastAsia="zh-CN"/>
        </w:rPr>
      </w:pPr>
      <w:r w:rsidRPr="00F50CA1">
        <w:rPr>
          <w:lang w:eastAsia="zh-CN"/>
        </w:rPr>
        <w:t>plt.axvline(threshold,color="red",linewidth=6)</w:t>
      </w:r>
    </w:p>
    <w:p w14:paraId="16843921" w14:textId="77777777" w:rsidR="00F50CA1" w:rsidRPr="00F50CA1" w:rsidRDefault="00F50CA1" w:rsidP="00F50CA1">
      <w:pPr>
        <w:pStyle w:val="SC-Source"/>
        <w:rPr>
          <w:lang w:eastAsia="zh-CN"/>
        </w:rPr>
      </w:pPr>
      <w:r w:rsidRPr="00F50CA1">
        <w:rPr>
          <w:lang w:eastAsia="zh-CN"/>
        </w:rPr>
        <w:t>plt.plot(prices[prices &lt; threshold], [ave_left for _ in range(num_left)],</w:t>
      </w:r>
    </w:p>
    <w:p w14:paraId="69905824" w14:textId="77777777" w:rsidR="00F50CA1" w:rsidRPr="00F50CA1" w:rsidRDefault="00F50CA1" w:rsidP="00F50CA1">
      <w:pPr>
        <w:pStyle w:val="SC-Source"/>
        <w:rPr>
          <w:lang w:eastAsia="zh-CN"/>
        </w:rPr>
      </w:pPr>
      <w:r w:rsidRPr="00F50CA1">
        <w:rPr>
          <w:lang w:eastAsia="zh-CN"/>
        </w:rPr>
        <w:t xml:space="preserve">         linewidth=6,linestyle=":",c="orange", </w:t>
      </w:r>
    </w:p>
    <w:p w14:paraId="61923CE9" w14:textId="77777777" w:rsidR="00F50CA1" w:rsidRPr="00F50CA1" w:rsidRDefault="00F50CA1" w:rsidP="00F50CA1">
      <w:pPr>
        <w:pStyle w:val="SC-Source"/>
        <w:rPr>
          <w:lang w:eastAsia="zh-CN"/>
        </w:rPr>
      </w:pPr>
      <w:r w:rsidRPr="00F50CA1">
        <w:rPr>
          <w:lang w:eastAsia="zh-CN"/>
        </w:rPr>
        <w:t xml:space="preserve">         label= "average revenue on the left half")</w:t>
      </w:r>
    </w:p>
    <w:p w14:paraId="42379CB2" w14:textId="77777777" w:rsidR="00F50CA1" w:rsidRPr="00F50CA1" w:rsidRDefault="00F50CA1" w:rsidP="00F50CA1">
      <w:pPr>
        <w:pStyle w:val="SC-Source"/>
        <w:rPr>
          <w:lang w:eastAsia="zh-CN"/>
        </w:rPr>
      </w:pPr>
      <w:r w:rsidRPr="00F50CA1">
        <w:rPr>
          <w:lang w:eastAsia="zh-CN"/>
        </w:rPr>
        <w:t>plt.plot(prices[prices &gt; threshold], [ave_right for _ in range(num_right)],</w:t>
      </w:r>
    </w:p>
    <w:p w14:paraId="6A8341A3" w14:textId="77777777" w:rsidR="00F50CA1" w:rsidRPr="00F50CA1" w:rsidRDefault="00F50CA1" w:rsidP="00F50CA1">
      <w:pPr>
        <w:pStyle w:val="SC-Source"/>
        <w:rPr>
          <w:lang w:eastAsia="zh-CN"/>
        </w:rPr>
      </w:pPr>
      <w:r w:rsidRPr="00F50CA1">
        <w:rPr>
          <w:lang w:eastAsia="zh-CN"/>
        </w:rPr>
        <w:t xml:space="preserve">         linewidth=6,linestyle="--",c="green",</w:t>
      </w:r>
    </w:p>
    <w:p w14:paraId="4879F669" w14:textId="77777777" w:rsidR="00F50CA1" w:rsidRPr="00F50CA1" w:rsidRDefault="00F50CA1" w:rsidP="00F50CA1">
      <w:pPr>
        <w:pStyle w:val="SC-Source"/>
        <w:rPr>
          <w:lang w:eastAsia="zh-CN"/>
        </w:rPr>
      </w:pPr>
      <w:r w:rsidRPr="00F50CA1">
        <w:rPr>
          <w:lang w:eastAsia="zh-CN"/>
        </w:rPr>
        <w:t xml:space="preserve">        label="average revenue on the right half");</w:t>
      </w:r>
    </w:p>
    <w:p w14:paraId="09EEFF14" w14:textId="77777777" w:rsidR="00F50CA1" w:rsidRPr="00F50CA1" w:rsidRDefault="00F50CA1" w:rsidP="00F50CA1">
      <w:pPr>
        <w:pStyle w:val="SC-Source"/>
        <w:rPr>
          <w:lang w:eastAsia="zh-CN"/>
        </w:rPr>
      </w:pPr>
      <w:r w:rsidRPr="00F50CA1">
        <w:rPr>
          <w:lang w:eastAsia="zh-CN"/>
        </w:rPr>
        <w:t>plt.rcParams.update({'font.size': 16})</w:t>
      </w:r>
    </w:p>
    <w:p w14:paraId="3A821A04" w14:textId="30BC4914" w:rsidR="00F50CA1" w:rsidRDefault="00F50CA1" w:rsidP="00F50CA1">
      <w:pPr>
        <w:pStyle w:val="SC-Source"/>
        <w:rPr>
          <w:lang w:eastAsia="zh-CN"/>
        </w:rPr>
      </w:pPr>
      <w:r w:rsidRPr="00F50CA1">
        <w:rPr>
          <w:lang w:eastAsia="zh-CN"/>
        </w:rPr>
        <w:t>plt.legend(loc=[0.4,0]);</w:t>
      </w:r>
    </w:p>
    <w:p w14:paraId="2BEC98B1" w14:textId="4EDFB20A" w:rsidR="00CA3D7B" w:rsidRDefault="000F3727" w:rsidP="00255BD3">
      <w:pPr>
        <w:pStyle w:val="P-Regular"/>
        <w:rPr>
          <w:lang w:eastAsia="zh-CN"/>
        </w:rPr>
        <w:pPrChange w:id="547" w:author="Kinnari Chohan" w:date="2020-10-09T09:58:00Z">
          <w:pPr/>
        </w:pPrChange>
      </w:pPr>
      <w:commentRangeStart w:id="548"/>
      <w:r>
        <w:rPr>
          <w:rFonts w:hint="eastAsia"/>
          <w:lang w:eastAsia="zh-CN"/>
        </w:rPr>
        <w:t>T</w:t>
      </w:r>
      <w:r>
        <w:rPr>
          <w:lang w:eastAsia="zh-CN"/>
        </w:rPr>
        <w:t>he dotted line</w:t>
      </w:r>
      <w:ins w:id="549" w:author="Kinnari Chohan" w:date="2020-10-09T10:37:00Z">
        <w:r w:rsidR="00FF3B9D">
          <w:rPr>
            <w:lang w:eastAsia="zh-CN"/>
          </w:rPr>
          <w:t xml:space="preserve"> </w:t>
        </w:r>
      </w:ins>
      <w:del w:id="550" w:author="Kinnari Chohan" w:date="2020-10-09T10:37:00Z">
        <w:r w:rsidDel="00FF3B9D">
          <w:rPr>
            <w:lang w:eastAsia="zh-CN"/>
          </w:rPr>
          <w:delText xml:space="preserve"> </w:delText>
        </w:r>
      </w:del>
      <w:commentRangeEnd w:id="548"/>
      <w:r w:rsidR="00FF3B9D">
        <w:rPr>
          <w:rStyle w:val="CommentReference"/>
          <w:rFonts w:eastAsiaTheme="minorHAnsi"/>
          <w:lang w:val="en-US"/>
        </w:rPr>
        <w:commentReference w:id="548"/>
      </w:r>
      <w:r>
        <w:rPr>
          <w:lang w:eastAsia="zh-CN"/>
        </w:rPr>
        <w:t>represents the average price for the scenario when the price is smaller than 85.0</w:t>
      </w:r>
      <w:r w:rsidR="009B2E5B">
        <w:rPr>
          <w:lang w:eastAsia="zh-CN"/>
        </w:rPr>
        <w:t>. The dashed line</w:t>
      </w:r>
      <w:ins w:id="551" w:author="Kinnari Chohan" w:date="2020-10-09T10:38:00Z">
        <w:r w:rsidR="004F77F9">
          <w:rPr>
            <w:lang w:eastAsia="zh-CN"/>
          </w:rPr>
          <w:t xml:space="preserve"> in the following figure</w:t>
        </w:r>
      </w:ins>
      <w:r w:rsidR="009B2E5B">
        <w:rPr>
          <w:lang w:eastAsia="zh-CN"/>
        </w:rPr>
        <w:t xml:space="preserve"> represents the average price for the scenario when the price is larger than 85.0. </w:t>
      </w:r>
      <w:r>
        <w:rPr>
          <w:lang w:eastAsia="zh-CN"/>
        </w:rPr>
        <w:t xml:space="preserve"> </w:t>
      </w:r>
    </w:p>
    <w:p w14:paraId="6011A077" w14:textId="1745FA47" w:rsidR="00CA3D7B" w:rsidRDefault="00CA3D7B" w:rsidP="00255BD3">
      <w:pPr>
        <w:pStyle w:val="IMG-Caption"/>
        <w:rPr>
          <w:lang w:eastAsia="zh-CN"/>
        </w:rPr>
        <w:pPrChange w:id="552" w:author="Kinnari Chohan" w:date="2020-10-09T09:58:00Z">
          <w:pPr>
            <w:jc w:val="center"/>
          </w:pPr>
        </w:pPrChange>
      </w:pPr>
      <w:r>
        <w:rPr>
          <w:noProof/>
        </w:rPr>
        <w:drawing>
          <wp:inline distT="0" distB="0" distL="0" distR="0" wp14:anchorId="08F02BBE" wp14:editId="524B8D66">
            <wp:extent cx="3525469" cy="232374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9064" cy="2332702"/>
                    </a:xfrm>
                    <a:prstGeom prst="rect">
                      <a:avLst/>
                    </a:prstGeom>
                  </pic:spPr>
                </pic:pic>
              </a:graphicData>
            </a:graphic>
          </wp:inline>
        </w:drawing>
      </w:r>
    </w:p>
    <w:p w14:paraId="729F37F4" w14:textId="377C75E5" w:rsidR="00CA3D7B" w:rsidRDefault="00CA3D7B" w:rsidP="00CA3D7B">
      <w:pPr>
        <w:pStyle w:val="IMG-Caption"/>
        <w:rPr>
          <w:lang w:eastAsia="zh-CN"/>
        </w:rPr>
      </w:pPr>
      <w:r>
        <w:rPr>
          <w:rFonts w:hint="eastAsia"/>
          <w:lang w:eastAsia="zh-CN"/>
        </w:rPr>
        <w:lastRenderedPageBreak/>
        <w:t>S</w:t>
      </w:r>
      <w:r>
        <w:rPr>
          <w:lang w:eastAsia="zh-CN"/>
        </w:rPr>
        <w:t>plitting at price 85.0</w:t>
      </w:r>
    </w:p>
    <w:p w14:paraId="3CC3A4FD" w14:textId="1AB710DB" w:rsidR="008B756F" w:rsidRDefault="008B756F" w:rsidP="00255BD3">
      <w:pPr>
        <w:pStyle w:val="P-Regular"/>
        <w:rPr>
          <w:lang w:eastAsia="zh-CN"/>
        </w:rPr>
        <w:pPrChange w:id="553" w:author="Kinnari Chohan" w:date="2020-10-09T09:58:00Z">
          <w:pPr/>
        </w:pPrChange>
      </w:pPr>
      <w:r>
        <w:rPr>
          <w:rFonts w:hint="eastAsia"/>
          <w:lang w:eastAsia="zh-CN"/>
        </w:rPr>
        <w:t>I</w:t>
      </w:r>
      <w:r>
        <w:rPr>
          <w:lang w:eastAsia="zh-CN"/>
        </w:rPr>
        <w:t>f we stop here, the regression tree will have a depth of 1 and looks like the following</w:t>
      </w:r>
      <w:del w:id="554" w:author="Kinnari Chohan" w:date="2020-10-09T10:38:00Z">
        <w:r w:rsidR="0093572A" w:rsidDel="004F77F9">
          <w:rPr>
            <w:lang w:eastAsia="zh-CN"/>
          </w:rPr>
          <w:delText>.</w:delText>
        </w:r>
      </w:del>
      <w:ins w:id="555" w:author="Kinnari Chohan" w:date="2020-10-09T10:38:00Z">
        <w:r w:rsidR="004F77F9">
          <w:rPr>
            <w:lang w:eastAsia="zh-CN"/>
          </w:rPr>
          <w:t>:</w:t>
        </w:r>
      </w:ins>
    </w:p>
    <w:p w14:paraId="2953048E" w14:textId="31F24943" w:rsidR="0093572A" w:rsidRDefault="0093572A" w:rsidP="004F77F9">
      <w:pPr>
        <w:pStyle w:val="IMG-Caption"/>
        <w:rPr>
          <w:lang w:eastAsia="zh-CN"/>
        </w:rPr>
        <w:pPrChange w:id="556" w:author="Kinnari Chohan" w:date="2020-10-09T10:38:00Z">
          <w:pPr>
            <w:jc w:val="center"/>
          </w:pPr>
        </w:pPrChange>
      </w:pPr>
      <w:r>
        <w:rPr>
          <w:noProof/>
        </w:rPr>
        <w:drawing>
          <wp:inline distT="0" distB="0" distL="0" distR="0" wp14:anchorId="717A5A68" wp14:editId="7AB90070">
            <wp:extent cx="2619909" cy="190774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1651" cy="1930863"/>
                    </a:xfrm>
                    <a:prstGeom prst="rect">
                      <a:avLst/>
                    </a:prstGeom>
                  </pic:spPr>
                </pic:pic>
              </a:graphicData>
            </a:graphic>
          </wp:inline>
        </w:drawing>
      </w:r>
    </w:p>
    <w:p w14:paraId="36F162D0" w14:textId="1977CE2B" w:rsidR="00AB389E" w:rsidRDefault="00AB389E" w:rsidP="00AB389E">
      <w:pPr>
        <w:pStyle w:val="IMG-Caption"/>
        <w:rPr>
          <w:rFonts w:eastAsia="DengXian"/>
          <w:lang w:eastAsia="zh-CN"/>
        </w:rPr>
      </w:pPr>
      <w:r>
        <w:rPr>
          <w:rFonts w:eastAsia="DengXian" w:hint="eastAsia"/>
          <w:lang w:eastAsia="zh-CN"/>
        </w:rPr>
        <w:t>R</w:t>
      </w:r>
      <w:r>
        <w:rPr>
          <w:rFonts w:eastAsia="DengXian"/>
          <w:lang w:eastAsia="zh-CN"/>
        </w:rPr>
        <w:t>egression tree of depth 1</w:t>
      </w:r>
    </w:p>
    <w:p w14:paraId="242D13D3" w14:textId="6D9BDEBE" w:rsidR="002C4426" w:rsidRDefault="002C4426" w:rsidP="00255BD3">
      <w:pPr>
        <w:pStyle w:val="P-Regular"/>
        <w:rPr>
          <w:lang w:eastAsia="zh-CN"/>
        </w:rPr>
        <w:pPrChange w:id="557" w:author="Kinnari Chohan" w:date="2020-10-09T09:58:00Z">
          <w:pPr/>
        </w:pPrChange>
      </w:pPr>
      <w:r w:rsidRPr="004F77F9">
        <w:rPr>
          <w:rFonts w:hint="eastAsia"/>
          <w:rPrChange w:id="558" w:author="Kinnari Chohan" w:date="2020-10-09T10:38:00Z">
            <w:rPr>
              <w:rFonts w:hint="eastAsia"/>
              <w:lang w:eastAsia="zh-CN"/>
            </w:rPr>
          </w:rPrChange>
        </w:rPr>
        <w:t>H</w:t>
      </w:r>
      <w:r w:rsidRPr="004F77F9">
        <w:rPr>
          <w:rPrChange w:id="559" w:author="Kinnari Chohan" w:date="2020-10-09T10:38:00Z">
            <w:rPr>
              <w:lang w:eastAsia="zh-CN"/>
            </w:rPr>
          </w:rPrChange>
        </w:rPr>
        <w:t xml:space="preserve">owever, we haven’t tested </w:t>
      </w:r>
      <w:r w:rsidR="00FC54D2" w:rsidRPr="004F77F9">
        <w:rPr>
          <w:rPrChange w:id="560" w:author="Kinnari Chohan" w:date="2020-10-09T10:38:00Z">
            <w:rPr>
              <w:lang w:eastAsia="zh-CN"/>
            </w:rPr>
          </w:rPrChange>
        </w:rPr>
        <w:t>the other 6 splitting choices. Any splitting choice will have a corresponding sum of squared residuals and we would like to go over all possibilities to determine THE splitting that gives the minimal sum of squared residuals</w:t>
      </w:r>
      <w:r w:rsidR="00FC54D2">
        <w:rPr>
          <w:lang w:eastAsia="zh-CN"/>
        </w:rPr>
        <w:t>.</w:t>
      </w:r>
    </w:p>
    <w:p w14:paraId="3B5D3116" w14:textId="0B859B54" w:rsidR="00255BD3" w:rsidRDefault="00255BD3" w:rsidP="00255BD3">
      <w:pPr>
        <w:pStyle w:val="P-CalloutHeading"/>
        <w:rPr>
          <w:ins w:id="561" w:author="Kinnari Chohan" w:date="2020-10-09T09:58:00Z"/>
          <w:lang w:eastAsia="zh-CN"/>
        </w:rPr>
        <w:pPrChange w:id="562" w:author="Kinnari Chohan" w:date="2020-10-09T09:58:00Z">
          <w:pPr>
            <w:pStyle w:val="P-Callout"/>
          </w:pPr>
        </w:pPrChange>
      </w:pPr>
      <w:ins w:id="563" w:author="Kinnari Chohan" w:date="2020-10-09T09:58:00Z">
        <w:r>
          <w:rPr>
            <w:lang w:eastAsia="zh-CN"/>
          </w:rPr>
          <w:t>Note</w:t>
        </w:r>
      </w:ins>
    </w:p>
    <w:p w14:paraId="0FBD1005" w14:textId="383098A8" w:rsidR="00870CB4" w:rsidRPr="008E43FF" w:rsidRDefault="008E43FF" w:rsidP="008E43FF">
      <w:pPr>
        <w:pStyle w:val="P-Callout"/>
        <w:rPr>
          <w:rFonts w:eastAsia="DengXian"/>
          <w:lang w:eastAsia="zh-CN"/>
        </w:rPr>
      </w:pPr>
      <w:r>
        <w:rPr>
          <w:rFonts w:eastAsia="DengXian" w:hint="eastAsia"/>
          <w:lang w:eastAsia="zh-CN"/>
        </w:rPr>
        <w:t>U</w:t>
      </w:r>
      <w:r>
        <w:rPr>
          <w:rFonts w:eastAsia="DengXian"/>
          <w:lang w:eastAsia="zh-CN"/>
        </w:rPr>
        <w:t>nlike Gini impurity where we need to take a weighted average, the total sum of squared residuals is a simple summation. Gini impurity is not additive because it only takes value between 0 and 1. Squared residuals are additive</w:t>
      </w:r>
      <w:r w:rsidR="0000262C">
        <w:rPr>
          <w:rFonts w:eastAsia="DengXian"/>
          <w:lang w:eastAsia="zh-CN"/>
        </w:rPr>
        <w:t xml:space="preserve"> because each residual corresponds to one data point.</w:t>
      </w:r>
    </w:p>
    <w:p w14:paraId="12B24D91" w14:textId="173F6E14" w:rsidR="00D24E50" w:rsidRDefault="00D24E50" w:rsidP="00255BD3">
      <w:pPr>
        <w:pStyle w:val="P-Regular"/>
        <w:rPr>
          <w:lang w:eastAsia="zh-CN"/>
        </w:rPr>
        <w:pPrChange w:id="564" w:author="Kinnari Chohan" w:date="2020-10-09T09:58:00Z">
          <w:pPr/>
        </w:pPrChange>
      </w:pPr>
      <w:r>
        <w:rPr>
          <w:rFonts w:hint="eastAsia"/>
          <w:lang w:eastAsia="zh-CN"/>
        </w:rPr>
        <w:t>T</w:t>
      </w:r>
      <w:r>
        <w:rPr>
          <w:lang w:eastAsia="zh-CN"/>
        </w:rPr>
        <w:t xml:space="preserve">he following code snippet </w:t>
      </w:r>
      <w:r w:rsidR="00870CB4">
        <w:rPr>
          <w:lang w:eastAsia="zh-CN"/>
        </w:rPr>
        <w:t xml:space="preserve">plots the sum of squared residuals </w:t>
      </w:r>
      <w:r w:rsidR="005166C5">
        <w:rPr>
          <w:lang w:eastAsia="zh-CN"/>
        </w:rPr>
        <w:t>against different choices of splitting. For completion, I plotted more than 7 splitting values</w:t>
      </w:r>
      <w:r w:rsidR="00996BB5">
        <w:rPr>
          <w:lang w:eastAsia="zh-CN"/>
        </w:rPr>
        <w:t xml:space="preserve"> to </w:t>
      </w:r>
      <w:r w:rsidR="0024406B">
        <w:rPr>
          <w:lang w:eastAsia="zh-CN"/>
        </w:rPr>
        <w:t>visualize the steppe</w:t>
      </w:r>
      <w:r w:rsidR="00996BB5">
        <w:rPr>
          <w:lang w:eastAsia="zh-CN"/>
        </w:rPr>
        <w:t>d pattern</w:t>
      </w:r>
      <w:del w:id="565" w:author="Kinnari Chohan" w:date="2020-10-09T10:38:00Z">
        <w:r w:rsidR="00996BB5" w:rsidDel="004F77F9">
          <w:rPr>
            <w:lang w:eastAsia="zh-CN"/>
          </w:rPr>
          <w:delText>.</w:delText>
        </w:r>
      </w:del>
      <w:ins w:id="566" w:author="Kinnari Chohan" w:date="2020-10-09T10:38:00Z">
        <w:r w:rsidR="004F77F9">
          <w:rPr>
            <w:lang w:eastAsia="zh-CN"/>
          </w:rPr>
          <w:t>:</w:t>
        </w:r>
      </w:ins>
    </w:p>
    <w:p w14:paraId="39F76B53" w14:textId="77777777" w:rsidR="008226E4" w:rsidRPr="008226E4" w:rsidRDefault="008226E4" w:rsidP="008226E4">
      <w:pPr>
        <w:pStyle w:val="SC-Source"/>
        <w:rPr>
          <w:lang w:eastAsia="zh-CN"/>
        </w:rPr>
      </w:pPr>
      <w:r w:rsidRPr="008226E4">
        <w:rPr>
          <w:lang w:eastAsia="zh-CN"/>
        </w:rPr>
        <w:t>def cal_ssr(arr):</w:t>
      </w:r>
    </w:p>
    <w:p w14:paraId="63DD0F5D" w14:textId="77777777" w:rsidR="008226E4" w:rsidRPr="008226E4" w:rsidRDefault="008226E4" w:rsidP="008226E4">
      <w:pPr>
        <w:pStyle w:val="SC-Source"/>
        <w:rPr>
          <w:lang w:eastAsia="zh-CN"/>
        </w:rPr>
      </w:pPr>
      <w:r w:rsidRPr="008226E4">
        <w:rPr>
          <w:lang w:eastAsia="zh-CN"/>
        </w:rPr>
        <w:t xml:space="preserve">    if len(arr)==0:</w:t>
      </w:r>
    </w:p>
    <w:p w14:paraId="32A3562D" w14:textId="77777777" w:rsidR="008226E4" w:rsidRPr="008226E4" w:rsidRDefault="008226E4" w:rsidP="008226E4">
      <w:pPr>
        <w:pStyle w:val="SC-Source"/>
        <w:rPr>
          <w:lang w:eastAsia="zh-CN"/>
        </w:rPr>
      </w:pPr>
      <w:r w:rsidRPr="008226E4">
        <w:rPr>
          <w:lang w:eastAsia="zh-CN"/>
        </w:rPr>
        <w:t xml:space="preserve">        return 0</w:t>
      </w:r>
    </w:p>
    <w:p w14:paraId="3F2DCBB2" w14:textId="77777777" w:rsidR="008226E4" w:rsidRPr="008226E4" w:rsidRDefault="008226E4" w:rsidP="008226E4">
      <w:pPr>
        <w:pStyle w:val="SC-Source"/>
        <w:rPr>
          <w:lang w:eastAsia="zh-CN"/>
        </w:rPr>
      </w:pPr>
      <w:r w:rsidRPr="008226E4">
        <w:rPr>
          <w:lang w:eastAsia="zh-CN"/>
        </w:rPr>
        <w:t xml:space="preserve">    ave = np.mean(arr)</w:t>
      </w:r>
    </w:p>
    <w:p w14:paraId="5AEC5337" w14:textId="77777777" w:rsidR="008226E4" w:rsidRPr="008226E4" w:rsidRDefault="008226E4" w:rsidP="008226E4">
      <w:pPr>
        <w:pStyle w:val="SC-Source"/>
        <w:rPr>
          <w:lang w:eastAsia="zh-CN"/>
        </w:rPr>
      </w:pPr>
      <w:r w:rsidRPr="008226E4">
        <w:rPr>
          <w:lang w:eastAsia="zh-CN"/>
        </w:rPr>
        <w:t xml:space="preserve">    return np.sum((arr-ave)**2)</w:t>
      </w:r>
    </w:p>
    <w:p w14:paraId="37413FDF" w14:textId="77777777" w:rsidR="008226E4" w:rsidRPr="008226E4" w:rsidRDefault="008226E4" w:rsidP="008226E4">
      <w:pPr>
        <w:pStyle w:val="SC-Source"/>
        <w:rPr>
          <w:lang w:eastAsia="zh-CN"/>
        </w:rPr>
      </w:pPr>
      <w:r w:rsidRPr="008226E4">
        <w:rPr>
          <w:lang w:eastAsia="zh-CN"/>
        </w:rPr>
        <w:t>splitting_values = np.linspace(80,100,20)</w:t>
      </w:r>
    </w:p>
    <w:p w14:paraId="5D3C0E26" w14:textId="77777777" w:rsidR="008226E4" w:rsidRPr="008226E4" w:rsidRDefault="008226E4" w:rsidP="008226E4">
      <w:pPr>
        <w:pStyle w:val="SC-Source"/>
        <w:rPr>
          <w:lang w:eastAsia="zh-CN"/>
        </w:rPr>
      </w:pPr>
      <w:r w:rsidRPr="008226E4">
        <w:rPr>
          <w:lang w:eastAsia="zh-CN"/>
        </w:rPr>
        <w:t>ssr_values = []</w:t>
      </w:r>
    </w:p>
    <w:p w14:paraId="63F7B439" w14:textId="77777777" w:rsidR="008226E4" w:rsidRPr="008226E4" w:rsidRDefault="008226E4" w:rsidP="008226E4">
      <w:pPr>
        <w:pStyle w:val="SC-Source"/>
        <w:rPr>
          <w:lang w:eastAsia="zh-CN"/>
        </w:rPr>
      </w:pPr>
      <w:r w:rsidRPr="008226E4">
        <w:rPr>
          <w:lang w:eastAsia="zh-CN"/>
        </w:rPr>
        <w:lastRenderedPageBreak/>
        <w:t>for splitting_value in splitting_values:</w:t>
      </w:r>
    </w:p>
    <w:p w14:paraId="30C9E88B" w14:textId="77777777" w:rsidR="008226E4" w:rsidRPr="008226E4" w:rsidRDefault="008226E4" w:rsidP="008226E4">
      <w:pPr>
        <w:pStyle w:val="SC-Source"/>
        <w:rPr>
          <w:lang w:eastAsia="zh-CN"/>
        </w:rPr>
      </w:pPr>
      <w:r w:rsidRPr="008226E4">
        <w:rPr>
          <w:lang w:eastAsia="zh-CN"/>
        </w:rPr>
        <w:t xml:space="preserve">    ssr = cal_ssr(revenue[prices &lt; splitting_value]) + cal_ssr(revenue[prices &gt; splitting_value])</w:t>
      </w:r>
    </w:p>
    <w:p w14:paraId="4CEADD4F" w14:textId="77777777" w:rsidR="008226E4" w:rsidRPr="008226E4" w:rsidRDefault="008226E4" w:rsidP="008226E4">
      <w:pPr>
        <w:pStyle w:val="SC-Source"/>
        <w:rPr>
          <w:lang w:eastAsia="zh-CN"/>
        </w:rPr>
      </w:pPr>
      <w:r w:rsidRPr="008226E4">
        <w:rPr>
          <w:lang w:eastAsia="zh-CN"/>
        </w:rPr>
        <w:t xml:space="preserve">    ssr_values.append(ssr)</w:t>
      </w:r>
    </w:p>
    <w:p w14:paraId="6938FE1B" w14:textId="77777777" w:rsidR="008226E4" w:rsidRPr="008226E4" w:rsidRDefault="008226E4" w:rsidP="008226E4">
      <w:pPr>
        <w:pStyle w:val="SC-Source"/>
        <w:rPr>
          <w:lang w:eastAsia="zh-CN"/>
        </w:rPr>
      </w:pPr>
      <w:r w:rsidRPr="008226E4">
        <w:rPr>
          <w:lang w:eastAsia="zh-CN"/>
        </w:rPr>
        <w:t xml:space="preserve">    </w:t>
      </w:r>
    </w:p>
    <w:p w14:paraId="4A794CEA" w14:textId="77777777" w:rsidR="008226E4" w:rsidRPr="008226E4" w:rsidRDefault="008226E4" w:rsidP="008226E4">
      <w:pPr>
        <w:pStyle w:val="SC-Source"/>
        <w:rPr>
          <w:lang w:eastAsia="zh-CN"/>
        </w:rPr>
      </w:pPr>
      <w:r w:rsidRPr="008226E4">
        <w:rPr>
          <w:lang w:eastAsia="zh-CN"/>
        </w:rPr>
        <w:t>plt.rcParams.update({'font.size': 22})</w:t>
      </w:r>
    </w:p>
    <w:p w14:paraId="2A88978F" w14:textId="77777777" w:rsidR="008226E4" w:rsidRPr="008226E4" w:rsidRDefault="008226E4" w:rsidP="008226E4">
      <w:pPr>
        <w:pStyle w:val="SC-Source"/>
        <w:rPr>
          <w:lang w:eastAsia="zh-CN"/>
        </w:rPr>
      </w:pPr>
      <w:r w:rsidRPr="008226E4">
        <w:rPr>
          <w:lang w:eastAsia="zh-CN"/>
        </w:rPr>
        <w:t>plt.figure(figsize=(12,8))</w:t>
      </w:r>
    </w:p>
    <w:p w14:paraId="552B07AA" w14:textId="77777777" w:rsidR="008226E4" w:rsidRPr="008226E4" w:rsidRDefault="008226E4" w:rsidP="008226E4">
      <w:pPr>
        <w:pStyle w:val="SC-Source"/>
        <w:rPr>
          <w:lang w:eastAsia="zh-CN"/>
        </w:rPr>
      </w:pPr>
      <w:r w:rsidRPr="008226E4">
        <w:rPr>
          <w:lang w:eastAsia="zh-CN"/>
        </w:rPr>
        <w:t>plt.xlabel("splitting prices")</w:t>
      </w:r>
    </w:p>
    <w:p w14:paraId="6ED1DFDE" w14:textId="77777777" w:rsidR="008226E4" w:rsidRPr="008226E4" w:rsidRDefault="008226E4" w:rsidP="008226E4">
      <w:pPr>
        <w:pStyle w:val="SC-Source"/>
        <w:rPr>
          <w:lang w:eastAsia="zh-CN"/>
        </w:rPr>
      </w:pPr>
      <w:r w:rsidRPr="008226E4">
        <w:rPr>
          <w:lang w:eastAsia="zh-CN"/>
        </w:rPr>
        <w:t>plt.ylabel("sum of squared residuals")</w:t>
      </w:r>
    </w:p>
    <w:p w14:paraId="0486430F" w14:textId="77777777" w:rsidR="008226E4" w:rsidRPr="008226E4" w:rsidRDefault="008226E4" w:rsidP="008226E4">
      <w:pPr>
        <w:pStyle w:val="SC-Source"/>
        <w:rPr>
          <w:lang w:eastAsia="zh-CN"/>
        </w:rPr>
      </w:pPr>
      <w:r w:rsidRPr="008226E4">
        <w:rPr>
          <w:lang w:eastAsia="zh-CN"/>
        </w:rPr>
        <w:t>plt.title("Splitting Price versus Sum of Squared Residuals")</w:t>
      </w:r>
    </w:p>
    <w:p w14:paraId="09458EF0" w14:textId="2DC75038" w:rsidR="0028760D" w:rsidRPr="002C4426" w:rsidRDefault="008226E4" w:rsidP="008226E4">
      <w:pPr>
        <w:pStyle w:val="SC-Source"/>
        <w:rPr>
          <w:lang w:eastAsia="zh-CN"/>
        </w:rPr>
      </w:pPr>
      <w:r w:rsidRPr="008226E4">
        <w:rPr>
          <w:lang w:eastAsia="zh-CN"/>
        </w:rPr>
        <w:t>plt.plot(splitting_values,ssr_values);</w:t>
      </w:r>
    </w:p>
    <w:p w14:paraId="04603D56" w14:textId="49D6C922" w:rsidR="008226E4" w:rsidRDefault="008226E4" w:rsidP="00255BD3">
      <w:pPr>
        <w:pStyle w:val="P-Regular"/>
        <w:pPrChange w:id="567" w:author="Kinnari Chohan" w:date="2020-10-09T09:58:00Z">
          <w:pPr/>
        </w:pPrChange>
      </w:pPr>
      <w:r>
        <w:rPr>
          <w:rFonts w:hint="eastAsia"/>
        </w:rPr>
        <w:t>T</w:t>
      </w:r>
      <w:r>
        <w:t>he result looks as the following</w:t>
      </w:r>
      <w:ins w:id="568" w:author="Kinnari Chohan" w:date="2020-10-09T10:38:00Z">
        <w:r w:rsidR="004F77F9">
          <w:t xml:space="preserve"> figure</w:t>
        </w:r>
      </w:ins>
      <w:del w:id="569" w:author="Kinnari Chohan" w:date="2020-10-09T10:38:00Z">
        <w:r w:rsidDel="004F77F9">
          <w:delText>.</w:delText>
        </w:r>
      </w:del>
      <w:ins w:id="570" w:author="Kinnari Chohan" w:date="2020-10-09T10:38:00Z">
        <w:r w:rsidR="004F77F9">
          <w:t>:</w:t>
        </w:r>
      </w:ins>
    </w:p>
    <w:p w14:paraId="7975F8AB" w14:textId="74296E17" w:rsidR="008226E4" w:rsidRDefault="00CA6FE8" w:rsidP="004F77F9">
      <w:pPr>
        <w:pStyle w:val="IMG-Caption"/>
        <w:pPrChange w:id="571" w:author="Kinnari Chohan" w:date="2020-10-09T10:38:00Z">
          <w:pPr>
            <w:jc w:val="center"/>
          </w:pPr>
        </w:pPrChange>
      </w:pPr>
      <w:r>
        <w:rPr>
          <w:noProof/>
        </w:rPr>
        <w:drawing>
          <wp:inline distT="0" distB="0" distL="0" distR="0" wp14:anchorId="43B220CA" wp14:editId="51C0FFFD">
            <wp:extent cx="3809137" cy="2429189"/>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6704" cy="2434015"/>
                    </a:xfrm>
                    <a:prstGeom prst="rect">
                      <a:avLst/>
                    </a:prstGeom>
                  </pic:spPr>
                </pic:pic>
              </a:graphicData>
            </a:graphic>
          </wp:inline>
        </w:drawing>
      </w:r>
    </w:p>
    <w:p w14:paraId="747158BF" w14:textId="34AC519B" w:rsidR="00CA6FE8" w:rsidRDefault="000D0B11" w:rsidP="00CA6FE8">
      <w:pPr>
        <w:pStyle w:val="IMG-Caption"/>
      </w:pPr>
      <w:r>
        <w:t>Splitting Value</w:t>
      </w:r>
      <w:r w:rsidR="0057179A">
        <w:t xml:space="preserve"> for Root Node</w:t>
      </w:r>
      <w:r>
        <w:t xml:space="preserve"> versus Sum of Squared Residuals</w:t>
      </w:r>
    </w:p>
    <w:p w14:paraId="45F566A0" w14:textId="76FDCD53" w:rsidR="00477C4A" w:rsidRDefault="00477C4A" w:rsidP="00C272B5">
      <w:pPr>
        <w:pStyle w:val="P-Regular"/>
        <w:pPrChange w:id="572" w:author="Kinnari Chohan" w:date="2020-10-09T10:59:00Z">
          <w:pPr/>
        </w:pPrChange>
      </w:pPr>
      <w:r>
        <w:t xml:space="preserve">The </w:t>
      </w:r>
      <w:del w:id="573" w:author="Kinnari Chohan" w:date="2020-10-09T10:38:00Z">
        <w:r w:rsidDel="004F77F9">
          <w:delText xml:space="preserve">above </w:delText>
        </w:r>
      </w:del>
      <w:r>
        <w:t>visualization</w:t>
      </w:r>
      <w:ins w:id="574" w:author="Kinnari Chohan" w:date="2020-10-09T10:38:00Z">
        <w:r w:rsidR="004F77F9">
          <w:t xml:space="preserve"> from the prece</w:t>
        </w:r>
      </w:ins>
      <w:ins w:id="575" w:author="Kinnari Chohan" w:date="2020-10-09T10:39:00Z">
        <w:r w:rsidR="004F77F9">
          <w:t>d</w:t>
        </w:r>
      </w:ins>
      <w:ins w:id="576" w:author="Kinnari Chohan" w:date="2020-10-09T10:38:00Z">
        <w:r w:rsidR="004F77F9">
          <w:t>in</w:t>
        </w:r>
      </w:ins>
      <w:ins w:id="577" w:author="Kinnari Chohan" w:date="2020-10-09T10:39:00Z">
        <w:r w:rsidR="004F77F9">
          <w:t>g figure</w:t>
        </w:r>
      </w:ins>
      <w:r>
        <w:t xml:space="preserve"> indicates that </w:t>
      </w:r>
      <w:r w:rsidR="00DA190C">
        <w:t xml:space="preserve">85.0, or any value between the </w:t>
      </w:r>
      <w:r w:rsidR="0010145A">
        <w:t xml:space="preserve">second point and the third point, </w:t>
      </w:r>
      <w:r w:rsidR="00DA190C">
        <w:t xml:space="preserve">is </w:t>
      </w:r>
      <w:r w:rsidR="0063798A">
        <w:t>the best splitting value for root node.</w:t>
      </w:r>
      <w:r w:rsidR="00DA190C">
        <w:t xml:space="preserve"> </w:t>
      </w:r>
    </w:p>
    <w:p w14:paraId="7D36C401" w14:textId="2A4839E5" w:rsidR="00873840" w:rsidRDefault="0057179A" w:rsidP="00C272B5">
      <w:pPr>
        <w:pStyle w:val="P-Regular"/>
        <w:rPr>
          <w:noProof/>
        </w:rPr>
        <w:pPrChange w:id="578" w:author="Kinnari Chohan" w:date="2020-10-09T10:59:00Z">
          <w:pPr/>
        </w:pPrChange>
      </w:pPr>
      <w:r>
        <w:rPr>
          <w:rFonts w:hint="eastAsia"/>
        </w:rPr>
        <w:t>T</w:t>
      </w:r>
      <w:r>
        <w:t>here are only two records in the first node at depth of 1</w:t>
      </w:r>
      <w:ins w:id="579" w:author="Michael Hansen" w:date="2020-09-28T20:27:00Z">
        <w:r w:rsidR="00305E3E">
          <w:t>,</w:t>
        </w:r>
      </w:ins>
      <w:r>
        <w:t xml:space="preserve"> so we focus on the second node</w:t>
      </w:r>
      <w:ins w:id="580" w:author="Michael Hansen" w:date="2020-09-28T20:28:00Z">
        <w:r w:rsidR="00305E3E">
          <w:t>,</w:t>
        </w:r>
      </w:ins>
      <w:r>
        <w:t xml:space="preserve"> and repeat the process </w:t>
      </w:r>
      <w:del w:id="581" w:author="Kinnari Chohan" w:date="2020-10-09T10:58:00Z">
        <w:r w:rsidDel="00C272B5">
          <w:delText>above</w:delText>
        </w:r>
      </w:del>
      <w:ins w:id="582" w:author="Kinnari Chohan" w:date="2020-10-09T10:58:00Z">
        <w:r w:rsidR="00C272B5">
          <w:t>explained here</w:t>
        </w:r>
      </w:ins>
      <w:r>
        <w:t xml:space="preserve">. The </w:t>
      </w:r>
      <w:r w:rsidR="005309DD">
        <w:t>code is omitted due to space limitation. The visualization of the sum of squared residuals is the following.</w:t>
      </w:r>
      <w:r w:rsidR="00864376" w:rsidRPr="00864376">
        <w:rPr>
          <w:noProof/>
        </w:rPr>
        <w:t xml:space="preserve"> </w:t>
      </w:r>
    </w:p>
    <w:p w14:paraId="5690AEFA" w14:textId="7260657E" w:rsidR="0057179A" w:rsidRDefault="00864376" w:rsidP="00C272B5">
      <w:pPr>
        <w:pStyle w:val="IMG-Caption"/>
        <w:rPr>
          <w:noProof/>
        </w:rPr>
        <w:pPrChange w:id="583" w:author="Kinnari Chohan" w:date="2020-10-09T10:59:00Z">
          <w:pPr>
            <w:jc w:val="center"/>
          </w:pPr>
        </w:pPrChange>
      </w:pPr>
      <w:r>
        <w:rPr>
          <w:noProof/>
        </w:rPr>
        <w:lastRenderedPageBreak/>
        <w:drawing>
          <wp:inline distT="0" distB="0" distL="0" distR="0" wp14:anchorId="5AA0D828" wp14:editId="689CFEF2">
            <wp:extent cx="3843387" cy="246172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2672" cy="2474072"/>
                    </a:xfrm>
                    <a:prstGeom prst="rect">
                      <a:avLst/>
                    </a:prstGeom>
                  </pic:spPr>
                </pic:pic>
              </a:graphicData>
            </a:graphic>
          </wp:inline>
        </w:drawing>
      </w:r>
    </w:p>
    <w:p w14:paraId="772281AA" w14:textId="75681517" w:rsidR="0063272F" w:rsidRDefault="00E10C14" w:rsidP="0063272F">
      <w:pPr>
        <w:pStyle w:val="IMG-Caption"/>
        <w:rPr>
          <w:noProof/>
        </w:rPr>
      </w:pPr>
      <w:r>
        <w:rPr>
          <w:rFonts w:hint="eastAsia"/>
          <w:noProof/>
        </w:rPr>
        <w:t>S</w:t>
      </w:r>
      <w:r>
        <w:rPr>
          <w:noProof/>
        </w:rPr>
        <w:t>plitting Choices at the Second Node at Depth 1</w:t>
      </w:r>
    </w:p>
    <w:p w14:paraId="34FE16DB" w14:textId="1E1696BE" w:rsidR="006166A8" w:rsidRPr="006166A8" w:rsidRDefault="00AC65F1" w:rsidP="00255BD3">
      <w:pPr>
        <w:pStyle w:val="P-Regular"/>
        <w:pPrChange w:id="584" w:author="Kinnari Chohan" w:date="2020-10-09T09:58:00Z">
          <w:pPr/>
        </w:pPrChange>
      </w:pPr>
      <w:r>
        <w:rPr>
          <w:rFonts w:hint="eastAsia"/>
        </w:rPr>
        <w:t>N</w:t>
      </w:r>
      <w:r>
        <w:t xml:space="preserve">ow, </w:t>
      </w:r>
      <w:r w:rsidR="00C21BC0">
        <w:t>in</w:t>
      </w:r>
      <w:r>
        <w:t xml:space="preserve"> order to achieve the minimal </w:t>
      </w:r>
      <w:r w:rsidR="004C36E5">
        <w:t xml:space="preserve">sum of squared error, </w:t>
      </w:r>
      <w:r w:rsidR="00A41099">
        <w:t xml:space="preserve">we </w:t>
      </w:r>
      <w:r w:rsidR="00CA0501">
        <w:t xml:space="preserve">should put the last data point into </w:t>
      </w:r>
      <w:r w:rsidR="00C21BC0">
        <w:t xml:space="preserve">one children node. However, you see that if we split at </w:t>
      </w:r>
      <w:r w:rsidR="00C21BC0" w:rsidRPr="00C21BC0">
        <w:rPr>
          <w:rStyle w:val="P-Bold"/>
        </w:rPr>
        <w:t>9</w:t>
      </w:r>
      <w:r w:rsidR="000D2E7B">
        <w:rPr>
          <w:rStyle w:val="P-Bold"/>
        </w:rPr>
        <w:t>8</w:t>
      </w:r>
      <w:r w:rsidR="00C21BC0">
        <w:t xml:space="preserve">, the penalty we pay is not increasing much. If we include another one like splitting at </w:t>
      </w:r>
      <w:r w:rsidR="00C21BC0" w:rsidRPr="00C21BC0">
        <w:rPr>
          <w:rStyle w:val="P-Bold"/>
        </w:rPr>
        <w:t>9</w:t>
      </w:r>
      <w:r w:rsidR="000D2E7B">
        <w:rPr>
          <w:rStyle w:val="P-Bold"/>
        </w:rPr>
        <w:t>6</w:t>
      </w:r>
      <w:r w:rsidR="00C21BC0">
        <w:t>, the penalty will soar.</w:t>
      </w:r>
      <w:del w:id="585" w:author="Kinnari Chohan" w:date="2020-10-09T10:59:00Z">
        <w:r w:rsidR="00C21BC0" w:rsidDel="00C272B5">
          <w:delText xml:space="preserve"> </w:delText>
        </w:r>
      </w:del>
      <w:r w:rsidR="00C21BC0">
        <w:t xml:space="preserve"> It may be a good idea to split at 9</w:t>
      </w:r>
      <w:r w:rsidR="000D2E7B">
        <w:t>6</w:t>
      </w:r>
      <w:r w:rsidR="00C21BC0">
        <w:t xml:space="preserve"> rather than 9</w:t>
      </w:r>
      <w:r w:rsidR="000D2E7B">
        <w:t>8</w:t>
      </w:r>
      <w:r w:rsidR="00C21BC0">
        <w:t xml:space="preserve"> because </w:t>
      </w:r>
      <w:ins w:id="586" w:author="Michael Hansen" w:date="2020-09-28T20:29:00Z">
        <w:r w:rsidR="00305E3E">
          <w:t xml:space="preserve">a </w:t>
        </w:r>
      </w:ins>
      <w:r w:rsidR="00C21BC0">
        <w:t>leaf node containing too few records is not representative in general and often indicates overfitting.</w:t>
      </w:r>
      <w:r w:rsidR="00DB011D">
        <w:t xml:space="preserve"> Here is the final look of our regression tree.</w:t>
      </w:r>
      <w:r w:rsidR="00B902BD">
        <w:t xml:space="preserve"> You can calculate the regressed average prices at each region </w:t>
      </w:r>
      <w:commentRangeStart w:id="587"/>
      <w:r w:rsidR="00B902BD">
        <w:t>easily</w:t>
      </w:r>
      <w:commentRangeEnd w:id="587"/>
      <w:r w:rsidR="00C272B5">
        <w:rPr>
          <w:rStyle w:val="CommentReference"/>
          <w:rFonts w:eastAsiaTheme="minorHAnsi"/>
          <w:lang w:val="en-US"/>
        </w:rPr>
        <w:commentReference w:id="587"/>
      </w:r>
      <w:r w:rsidR="00B902BD">
        <w:t>.</w:t>
      </w:r>
    </w:p>
    <w:p w14:paraId="539CEED6" w14:textId="123B6BBE" w:rsidR="00864376" w:rsidRDefault="00AD5D0F" w:rsidP="00EF0F7D">
      <w:pPr>
        <w:jc w:val="center"/>
        <w:rPr>
          <w:lang w:val="en"/>
        </w:rPr>
      </w:pPr>
      <w:r>
        <w:rPr>
          <w:noProof/>
        </w:rPr>
        <w:drawing>
          <wp:inline distT="0" distB="0" distL="0" distR="0" wp14:anchorId="0CA11AA3" wp14:editId="245DDFB8">
            <wp:extent cx="2807129" cy="260329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5978" cy="2611498"/>
                    </a:xfrm>
                    <a:prstGeom prst="rect">
                      <a:avLst/>
                    </a:prstGeom>
                  </pic:spPr>
                </pic:pic>
              </a:graphicData>
            </a:graphic>
          </wp:inline>
        </w:drawing>
      </w:r>
    </w:p>
    <w:p w14:paraId="03CB4AEA" w14:textId="647A40B3" w:rsidR="00EF0F7D" w:rsidRDefault="0087004C" w:rsidP="00626234">
      <w:pPr>
        <w:pStyle w:val="IMG-Caption"/>
      </w:pPr>
      <w:r>
        <w:t xml:space="preserve">Final </w:t>
      </w:r>
      <w:r w:rsidR="005D5BB1">
        <w:t>Regression Tree</w:t>
      </w:r>
    </w:p>
    <w:p w14:paraId="4110EE11" w14:textId="193952E3" w:rsidR="00FF0A89" w:rsidRPr="00FF0A89" w:rsidRDefault="00FF0A89" w:rsidP="00255BD3">
      <w:pPr>
        <w:pStyle w:val="P-Regular"/>
        <w:pPrChange w:id="588" w:author="Kinnari Chohan" w:date="2020-10-09T09:58:00Z">
          <w:pPr/>
        </w:pPrChange>
      </w:pPr>
      <w:del w:id="589" w:author="Kinnari Chohan" w:date="2020-10-09T10:59:00Z">
        <w:r w:rsidDel="00C272B5">
          <w:delText xml:space="preserve">Below </w:delText>
        </w:r>
      </w:del>
      <w:ins w:id="590" w:author="Kinnari Chohan" w:date="2020-10-09T10:59:00Z">
        <w:r w:rsidR="00C272B5">
          <w:t xml:space="preserve">The following figure </w:t>
        </w:r>
      </w:ins>
      <w:ins w:id="591" w:author="Kinnari Chohan" w:date="2020-10-09T11:00:00Z">
        <w:r w:rsidR="00C272B5">
          <w:t>shows</w:t>
        </w:r>
      </w:ins>
      <w:del w:id="592" w:author="Kinnari Chohan" w:date="2020-10-09T11:00:00Z">
        <w:r w:rsidDel="00C272B5">
          <w:delText>is</w:delText>
        </w:r>
      </w:del>
      <w:r>
        <w:t xml:space="preserve"> a visualization for the partition of the regions</w:t>
      </w:r>
      <w:del w:id="593" w:author="Kinnari Chohan" w:date="2020-10-09T11:00:00Z">
        <w:r w:rsidDel="00C272B5">
          <w:delText>.</w:delText>
        </w:r>
      </w:del>
      <w:ins w:id="594" w:author="Kinnari Chohan" w:date="2020-10-09T11:00:00Z">
        <w:r w:rsidR="00C272B5">
          <w:t>:</w:t>
        </w:r>
      </w:ins>
    </w:p>
    <w:p w14:paraId="3332D566" w14:textId="4390B06B" w:rsidR="00AD5D0F" w:rsidRDefault="00FF0A89" w:rsidP="00FF0A89">
      <w:pPr>
        <w:jc w:val="center"/>
        <w:rPr>
          <w:lang w:val="en"/>
        </w:rPr>
      </w:pPr>
      <w:r>
        <w:rPr>
          <w:noProof/>
          <w:lang w:val="en"/>
        </w:rPr>
        <w:lastRenderedPageBreak/>
        <w:drawing>
          <wp:inline distT="0" distB="0" distL="0" distR="0" wp14:anchorId="217A8EDA" wp14:editId="7B2C104C">
            <wp:extent cx="3417041" cy="2371683"/>
            <wp:effectExtent l="0" t="0" r="0" b="0"/>
            <wp:docPr id="23" name="Picture 23" descr="C:\Users\mac\AppData\Local\Microsoft\Windows\INetCache\Content.MSO\BDED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AppData\Local\Microsoft\Windows\INetCache\Content.MSO\BDED9FA.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6861" cy="2378499"/>
                    </a:xfrm>
                    <a:prstGeom prst="rect">
                      <a:avLst/>
                    </a:prstGeom>
                    <a:noFill/>
                    <a:ln>
                      <a:noFill/>
                    </a:ln>
                  </pic:spPr>
                </pic:pic>
              </a:graphicData>
            </a:graphic>
          </wp:inline>
        </w:drawing>
      </w:r>
    </w:p>
    <w:p w14:paraId="20CCC2E7" w14:textId="1C3D8414" w:rsidR="000727C7" w:rsidRDefault="000727C7" w:rsidP="000727C7">
      <w:pPr>
        <w:pStyle w:val="IMG-Caption"/>
      </w:pPr>
      <w:r>
        <w:t>Regressed Values and Region Partitioning</w:t>
      </w:r>
    </w:p>
    <w:p w14:paraId="7F00A264" w14:textId="27BF7BA2" w:rsidR="000727C7" w:rsidRPr="000727C7" w:rsidRDefault="00C31941" w:rsidP="00E73FA9">
      <w:pPr>
        <w:pStyle w:val="P-Regular"/>
        <w:pPrChange w:id="595" w:author="Kinnari Chohan" w:date="2020-10-09T11:05:00Z">
          <w:pPr/>
        </w:pPrChange>
      </w:pPr>
      <w:r>
        <w:rPr>
          <w:rFonts w:hint="eastAsia"/>
        </w:rPr>
        <w:t>I</w:t>
      </w:r>
      <w:r>
        <w:t xml:space="preserve">n multi-feature cases, we </w:t>
      </w:r>
      <w:r w:rsidR="002B1FE6">
        <w:t>will have more than one feature</w:t>
      </w:r>
      <w:del w:id="596" w:author="Michael Hansen" w:date="2020-09-28T20:29:00Z">
        <w:r w:rsidR="002B1FE6" w:rsidDel="00305E3E">
          <w:delText>s</w:delText>
        </w:r>
      </w:del>
      <w:r w:rsidR="002B1FE6">
        <w:t xml:space="preserve">. The scanning of the best splitting value should include all the </w:t>
      </w:r>
      <w:del w:id="597" w:author="Michael Hansen" w:date="2020-09-28T20:29:00Z">
        <w:r w:rsidR="002B1FE6" w:rsidDel="00305E3E">
          <w:delText>features</w:delText>
        </w:r>
      </w:del>
      <w:ins w:id="598" w:author="Michael Hansen" w:date="2020-09-28T20:29:00Z">
        <w:r w:rsidR="00305E3E">
          <w:t>features,</w:t>
        </w:r>
      </w:ins>
      <w:r w:rsidR="002B1FE6">
        <w:t xml:space="preserve"> but the idea is the same.</w:t>
      </w:r>
    </w:p>
    <w:p w14:paraId="514D2FD6" w14:textId="22921407" w:rsidR="0095631B" w:rsidRDefault="00C01F7A" w:rsidP="0095631B">
      <w:pPr>
        <w:pStyle w:val="H1-Section"/>
      </w:pPr>
      <w:commentRangeStart w:id="599"/>
      <w:r>
        <w:t>Examples</w:t>
      </w:r>
      <w:commentRangeEnd w:id="599"/>
      <w:r w:rsidR="008A3992">
        <w:rPr>
          <w:rStyle w:val="CommentReference"/>
          <w:b w:val="0"/>
        </w:rPr>
        <w:commentReference w:id="599"/>
      </w:r>
      <w:r>
        <w:t xml:space="preserve"> with Scikit-learn</w:t>
      </w:r>
    </w:p>
    <w:p w14:paraId="59171B52" w14:textId="5010EDC2" w:rsidR="003F46D8" w:rsidRDefault="003F46D8" w:rsidP="003F46D8">
      <w:pPr>
        <w:rPr>
          <w:lang w:eastAsia="zh-CN"/>
        </w:rPr>
      </w:pPr>
      <w:r>
        <w:t>Before ending this chapter, let’s try som</w:t>
      </w:r>
      <w:r>
        <w:rPr>
          <w:lang w:eastAsia="zh-CN"/>
        </w:rPr>
        <w:t>e Scikit-learn APIs.</w:t>
      </w:r>
      <w:r w:rsidR="00B527D6">
        <w:rPr>
          <w:lang w:eastAsia="zh-CN"/>
        </w:rPr>
        <w:t xml:space="preserve"> </w:t>
      </w:r>
      <w:r w:rsidR="0092055B">
        <w:rPr>
          <w:lang w:eastAsia="zh-CN"/>
        </w:rPr>
        <w:t xml:space="preserve">You can verify that the results agree with our models built from scratch. The following code snippet builds a regression tree of </w:t>
      </w:r>
      <w:r w:rsidR="00030B05">
        <w:rPr>
          <w:lang w:eastAsia="zh-CN"/>
        </w:rPr>
        <w:t xml:space="preserve">maximal </w:t>
      </w:r>
      <w:r w:rsidR="0092055B">
        <w:rPr>
          <w:lang w:eastAsia="zh-CN"/>
        </w:rPr>
        <w:t>depth of 1 on the price-revenue data.</w:t>
      </w:r>
    </w:p>
    <w:p w14:paraId="54B015D5" w14:textId="77777777" w:rsidR="00571CDE" w:rsidRDefault="00571CDE" w:rsidP="00571CDE">
      <w:pPr>
        <w:pStyle w:val="SC-Source"/>
        <w:rPr>
          <w:lang w:eastAsia="zh-CN"/>
        </w:rPr>
      </w:pPr>
      <w:r>
        <w:rPr>
          <w:lang w:eastAsia="zh-CN"/>
        </w:rPr>
        <w:t>from sklearn.tree import DecisionTreeRegressor</w:t>
      </w:r>
    </w:p>
    <w:p w14:paraId="02425D9B" w14:textId="77777777" w:rsidR="00571CDE" w:rsidRDefault="00571CDE" w:rsidP="00571CDE">
      <w:pPr>
        <w:pStyle w:val="SC-Source"/>
        <w:rPr>
          <w:lang w:eastAsia="zh-CN"/>
        </w:rPr>
      </w:pPr>
      <w:r>
        <w:rPr>
          <w:lang w:eastAsia="zh-CN"/>
        </w:rPr>
        <w:t>from sklearn import tree</w:t>
      </w:r>
    </w:p>
    <w:p w14:paraId="470DB2E3" w14:textId="77777777" w:rsidR="00571CDE" w:rsidRDefault="00571CDE" w:rsidP="00571CDE">
      <w:pPr>
        <w:pStyle w:val="SC-Source"/>
        <w:rPr>
          <w:lang w:eastAsia="zh-CN"/>
        </w:rPr>
      </w:pPr>
      <w:r>
        <w:rPr>
          <w:lang w:eastAsia="zh-CN"/>
        </w:rPr>
        <w:t>prices, revenue = prices.reshape(-1,1), revenue.reshape(-1,1)</w:t>
      </w:r>
    </w:p>
    <w:p w14:paraId="7394956A" w14:textId="77777777" w:rsidR="00571CDE" w:rsidRDefault="00571CDE" w:rsidP="00571CDE">
      <w:pPr>
        <w:pStyle w:val="SC-Source"/>
        <w:rPr>
          <w:lang w:eastAsia="zh-CN"/>
        </w:rPr>
      </w:pPr>
      <w:r>
        <w:rPr>
          <w:lang w:eastAsia="zh-CN"/>
        </w:rPr>
        <w:t>regressor = DecisionTreeRegressor(random_state=0,max_depth=1)</w:t>
      </w:r>
    </w:p>
    <w:p w14:paraId="18961F46" w14:textId="5BDC0347" w:rsidR="00571CDE" w:rsidRDefault="00571CDE" w:rsidP="00571CDE">
      <w:pPr>
        <w:pStyle w:val="SC-Source"/>
        <w:rPr>
          <w:lang w:eastAsia="zh-CN"/>
        </w:rPr>
      </w:pPr>
      <w:r>
        <w:rPr>
          <w:lang w:eastAsia="zh-CN"/>
        </w:rPr>
        <w:t>regressor.fit(prices,revenue)</w:t>
      </w:r>
    </w:p>
    <w:p w14:paraId="2276A50B" w14:textId="1B4677E7" w:rsidR="00571CDE" w:rsidRDefault="00571CDE" w:rsidP="00571CDE">
      <w:pPr>
        <w:rPr>
          <w:lang w:eastAsia="zh-CN"/>
        </w:rPr>
      </w:pPr>
      <w:r>
        <w:rPr>
          <w:rFonts w:hint="eastAsia"/>
          <w:lang w:eastAsia="zh-CN"/>
        </w:rPr>
        <w:t>N</w:t>
      </w:r>
      <w:r>
        <w:rPr>
          <w:lang w:eastAsia="zh-CN"/>
        </w:rPr>
        <w:t>ow, we can visualize the tree with the following code snippet</w:t>
      </w:r>
      <w:del w:id="600" w:author="Kinnari Chohan" w:date="2020-10-09T11:11:00Z">
        <w:r w:rsidDel="00AB3C96">
          <w:rPr>
            <w:lang w:eastAsia="zh-CN"/>
          </w:rPr>
          <w:delText>.</w:delText>
        </w:r>
      </w:del>
      <w:ins w:id="601" w:author="Kinnari Chohan" w:date="2020-10-09T11:11:00Z">
        <w:r w:rsidR="00AB3C96">
          <w:rPr>
            <w:lang w:eastAsia="zh-CN"/>
          </w:rPr>
          <w:t>:</w:t>
        </w:r>
      </w:ins>
    </w:p>
    <w:p w14:paraId="729860F3" w14:textId="77777777" w:rsidR="00571CDE" w:rsidRDefault="00571CDE" w:rsidP="00571CDE">
      <w:pPr>
        <w:pStyle w:val="SC-Source"/>
        <w:rPr>
          <w:lang w:eastAsia="zh-CN"/>
        </w:rPr>
      </w:pPr>
      <w:r>
        <w:rPr>
          <w:lang w:eastAsia="zh-CN"/>
        </w:rPr>
        <w:t>plt.figure(figsize=(12,8))</w:t>
      </w:r>
    </w:p>
    <w:p w14:paraId="63ED3D4D" w14:textId="6A4C62B0" w:rsidR="00571CDE" w:rsidRDefault="00571CDE" w:rsidP="00571CDE">
      <w:pPr>
        <w:pStyle w:val="SC-Source"/>
        <w:rPr>
          <w:lang w:eastAsia="zh-CN"/>
        </w:rPr>
      </w:pPr>
      <w:r>
        <w:rPr>
          <w:lang w:eastAsia="zh-CN"/>
        </w:rPr>
        <w:t>tree.plot_tree(regressor);</w:t>
      </w:r>
    </w:p>
    <w:p w14:paraId="0F72E28A" w14:textId="4C43ED54" w:rsidR="00571CDE" w:rsidRDefault="00571CDE" w:rsidP="00571CDE">
      <w:pPr>
        <w:rPr>
          <w:lang w:eastAsia="zh-CN"/>
        </w:rPr>
      </w:pPr>
      <w:r>
        <w:rPr>
          <w:rFonts w:hint="eastAsia"/>
          <w:lang w:eastAsia="zh-CN"/>
        </w:rPr>
        <w:t>T</w:t>
      </w:r>
      <w:r>
        <w:rPr>
          <w:lang w:eastAsia="zh-CN"/>
        </w:rPr>
        <w:t xml:space="preserve">he tree structure looks as </w:t>
      </w:r>
      <w:del w:id="602" w:author="Kinnari Chohan" w:date="2020-10-09T11:11:00Z">
        <w:r w:rsidDel="00AB3C96">
          <w:rPr>
            <w:lang w:eastAsia="zh-CN"/>
          </w:rPr>
          <w:delText>below</w:delText>
        </w:r>
      </w:del>
      <w:ins w:id="603" w:author="Kinnari Chohan" w:date="2020-10-09T11:11:00Z">
        <w:r w:rsidR="00AB3C96">
          <w:rPr>
            <w:lang w:eastAsia="zh-CN"/>
          </w:rPr>
          <w:t>follows</w:t>
        </w:r>
      </w:ins>
      <w:del w:id="604" w:author="Kinnari Chohan" w:date="2020-10-09T11:11:00Z">
        <w:r w:rsidDel="00AB3C96">
          <w:rPr>
            <w:lang w:eastAsia="zh-CN"/>
          </w:rPr>
          <w:delText>.</w:delText>
        </w:r>
      </w:del>
      <w:ins w:id="605" w:author="Kinnari Chohan" w:date="2020-10-09T11:11:00Z">
        <w:r w:rsidR="00AB3C96">
          <w:rPr>
            <w:lang w:eastAsia="zh-CN"/>
          </w:rPr>
          <w:t>:</w:t>
        </w:r>
      </w:ins>
    </w:p>
    <w:p w14:paraId="5851CB97" w14:textId="69E78B6C" w:rsidR="00571CDE" w:rsidRDefault="00030B05" w:rsidP="008768D3">
      <w:pPr>
        <w:pStyle w:val="IMG-Caption"/>
        <w:rPr>
          <w:lang w:eastAsia="zh-CN"/>
        </w:rPr>
        <w:pPrChange w:id="606" w:author="Kinnari Chohan" w:date="2020-10-09T11:11:00Z">
          <w:pPr>
            <w:jc w:val="center"/>
          </w:pPr>
        </w:pPrChange>
      </w:pPr>
      <w:r>
        <w:rPr>
          <w:noProof/>
        </w:rPr>
        <w:lastRenderedPageBreak/>
        <w:drawing>
          <wp:inline distT="0" distB="0" distL="0" distR="0" wp14:anchorId="56DB9A85" wp14:editId="23A772B0">
            <wp:extent cx="3501188" cy="2071501"/>
            <wp:effectExtent l="0" t="0" r="444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3157" cy="2078583"/>
                    </a:xfrm>
                    <a:prstGeom prst="rect">
                      <a:avLst/>
                    </a:prstGeom>
                  </pic:spPr>
                </pic:pic>
              </a:graphicData>
            </a:graphic>
          </wp:inline>
        </w:drawing>
      </w:r>
    </w:p>
    <w:p w14:paraId="72DCA4FE" w14:textId="4DC65B6E" w:rsidR="00030B05" w:rsidRDefault="00030B05" w:rsidP="00030B05">
      <w:pPr>
        <w:pStyle w:val="IMG-Caption"/>
        <w:rPr>
          <w:lang w:eastAsia="zh-CN"/>
        </w:rPr>
      </w:pPr>
      <w:r>
        <w:rPr>
          <w:lang w:eastAsia="zh-CN"/>
        </w:rPr>
        <w:t xml:space="preserve">Regression </w:t>
      </w:r>
      <w:r>
        <w:rPr>
          <w:rFonts w:hint="eastAsia"/>
          <w:lang w:eastAsia="zh-CN"/>
        </w:rPr>
        <w:t>T</w:t>
      </w:r>
      <w:r>
        <w:rPr>
          <w:lang w:eastAsia="zh-CN"/>
        </w:rPr>
        <w:t>ree Visualization of Depth 1</w:t>
      </w:r>
    </w:p>
    <w:p w14:paraId="4DAE6087" w14:textId="72BD18A6" w:rsidR="00030B05" w:rsidRDefault="00030B05" w:rsidP="008768D3">
      <w:pPr>
        <w:pStyle w:val="P-Regular"/>
        <w:rPr>
          <w:lang w:eastAsia="zh-CN"/>
        </w:rPr>
        <w:pPrChange w:id="607" w:author="Kinnari Chohan" w:date="2020-10-09T11:11:00Z">
          <w:pPr/>
        </w:pPrChange>
      </w:pPr>
      <w:r>
        <w:rPr>
          <w:rFonts w:hint="eastAsia"/>
          <w:lang w:eastAsia="zh-CN"/>
        </w:rPr>
        <w:t>N</w:t>
      </w:r>
      <w:r>
        <w:rPr>
          <w:lang w:eastAsia="zh-CN"/>
        </w:rPr>
        <w:t>ext, we limit the maximal depth to 2 and require the minimal number of records/samples in a leaf node to be 2. The code only requires a small change in the following line</w:t>
      </w:r>
      <w:del w:id="608" w:author="Kinnari Chohan" w:date="2020-10-09T11:11:00Z">
        <w:r w:rsidDel="008768D3">
          <w:rPr>
            <w:lang w:eastAsia="zh-CN"/>
          </w:rPr>
          <w:delText>.</w:delText>
        </w:r>
      </w:del>
      <w:ins w:id="609" w:author="Kinnari Chohan" w:date="2020-10-09T11:11:00Z">
        <w:r w:rsidR="008768D3">
          <w:rPr>
            <w:lang w:eastAsia="zh-CN"/>
          </w:rPr>
          <w:t>:</w:t>
        </w:r>
      </w:ins>
    </w:p>
    <w:p w14:paraId="4426E161" w14:textId="50572A6E" w:rsidR="00030B05" w:rsidRDefault="00781210" w:rsidP="00781210">
      <w:pPr>
        <w:pStyle w:val="SC-Source"/>
        <w:rPr>
          <w:lang w:eastAsia="zh-CN"/>
        </w:rPr>
      </w:pPr>
      <w:r w:rsidRPr="00781210">
        <w:rPr>
          <w:lang w:eastAsia="zh-CN"/>
        </w:rPr>
        <w:t>regressor = DecisionTreeRegressor(random_state=0,max_depth=2,min_samples_leaf=2)</w:t>
      </w:r>
    </w:p>
    <w:p w14:paraId="3B03AAC2" w14:textId="16B8DB80" w:rsidR="00781210" w:rsidRDefault="008768D3" w:rsidP="00781210">
      <w:pPr>
        <w:rPr>
          <w:lang w:eastAsia="zh-CN"/>
        </w:rPr>
      </w:pPr>
      <w:ins w:id="610" w:author="Kinnari Chohan" w:date="2020-10-09T11:11:00Z">
        <w:r>
          <w:rPr>
            <w:lang w:eastAsia="zh-CN"/>
          </w:rPr>
          <w:t xml:space="preserve">After running the code, </w:t>
        </w:r>
      </w:ins>
      <w:del w:id="611" w:author="Kinnari Chohan" w:date="2020-10-09T11:11:00Z">
        <w:r w:rsidR="00781210" w:rsidDel="008768D3">
          <w:rPr>
            <w:rFonts w:hint="eastAsia"/>
            <w:lang w:eastAsia="zh-CN"/>
          </w:rPr>
          <w:delText>W</w:delText>
        </w:r>
      </w:del>
      <w:ins w:id="612" w:author="Kinnari Chohan" w:date="2020-10-09T11:11:00Z">
        <w:r>
          <w:rPr>
            <w:lang w:eastAsia="zh-CN"/>
          </w:rPr>
          <w:t>w</w:t>
        </w:r>
      </w:ins>
      <w:r w:rsidR="00781210">
        <w:rPr>
          <w:lang w:eastAsia="zh-CN"/>
        </w:rPr>
        <w:t>e obtain the following tree structure</w:t>
      </w:r>
      <w:del w:id="613" w:author="Kinnari Chohan" w:date="2020-10-09T11:11:00Z">
        <w:r w:rsidR="00781210" w:rsidDel="008768D3">
          <w:rPr>
            <w:lang w:eastAsia="zh-CN"/>
          </w:rPr>
          <w:delText>.</w:delText>
        </w:r>
      </w:del>
      <w:ins w:id="614" w:author="Kinnari Chohan" w:date="2020-10-09T11:11:00Z">
        <w:r>
          <w:rPr>
            <w:lang w:eastAsia="zh-CN"/>
          </w:rPr>
          <w:t>:</w:t>
        </w:r>
      </w:ins>
    </w:p>
    <w:p w14:paraId="1717BF63" w14:textId="2C3BCD01" w:rsidR="00781210" w:rsidRDefault="001D3261" w:rsidP="008768D3">
      <w:pPr>
        <w:pStyle w:val="IMG-Caption"/>
        <w:rPr>
          <w:lang w:eastAsia="zh-CN"/>
        </w:rPr>
        <w:pPrChange w:id="615" w:author="Kinnari Chohan" w:date="2020-10-09T11:12:00Z">
          <w:pPr>
            <w:jc w:val="center"/>
          </w:pPr>
        </w:pPrChange>
      </w:pPr>
      <w:r>
        <w:rPr>
          <w:noProof/>
        </w:rPr>
        <w:drawing>
          <wp:inline distT="0" distB="0" distL="0" distR="0" wp14:anchorId="3D815F35" wp14:editId="2431F975">
            <wp:extent cx="3540457" cy="221460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1688" cy="2221630"/>
                    </a:xfrm>
                    <a:prstGeom prst="rect">
                      <a:avLst/>
                    </a:prstGeom>
                  </pic:spPr>
                </pic:pic>
              </a:graphicData>
            </a:graphic>
          </wp:inline>
        </w:drawing>
      </w:r>
    </w:p>
    <w:p w14:paraId="151F6CA0" w14:textId="5A077CA7" w:rsidR="001D3261" w:rsidRDefault="001D3261" w:rsidP="001D3261">
      <w:pPr>
        <w:pStyle w:val="IMG-Caption"/>
        <w:rPr>
          <w:lang w:eastAsia="zh-CN"/>
        </w:rPr>
      </w:pPr>
      <w:r>
        <w:rPr>
          <w:lang w:eastAsia="zh-CN"/>
        </w:rPr>
        <w:t xml:space="preserve">Regression </w:t>
      </w:r>
      <w:r>
        <w:rPr>
          <w:rFonts w:hint="eastAsia"/>
          <w:lang w:eastAsia="zh-CN"/>
        </w:rPr>
        <w:t>T</w:t>
      </w:r>
      <w:r>
        <w:rPr>
          <w:lang w:eastAsia="zh-CN"/>
        </w:rPr>
        <w:t>ree Visualization of Depth 2</w:t>
      </w:r>
    </w:p>
    <w:p w14:paraId="6C460A7A" w14:textId="73E22B56" w:rsidR="00C47474" w:rsidRDefault="00C47474" w:rsidP="00C47474">
      <w:pPr>
        <w:rPr>
          <w:lang w:val="en" w:eastAsia="zh-CN"/>
        </w:rPr>
      </w:pPr>
      <w:r>
        <w:rPr>
          <w:rFonts w:hint="eastAsia"/>
          <w:lang w:val="en" w:eastAsia="zh-CN"/>
        </w:rPr>
        <w:t>A</w:t>
      </w:r>
      <w:r>
        <w:rPr>
          <w:lang w:val="en" w:eastAsia="zh-CN"/>
        </w:rPr>
        <w:t>s you can see, this agrees exactly as the one we built from scratch.</w:t>
      </w:r>
    </w:p>
    <w:p w14:paraId="297CB45A" w14:textId="77777777" w:rsidR="003B5E6B" w:rsidRDefault="003B5E6B" w:rsidP="003B5E6B">
      <w:pPr>
        <w:pStyle w:val="P-CalloutHeading"/>
        <w:rPr>
          <w:ins w:id="616" w:author="Kinnari Chohan" w:date="2020-10-09T11:39:00Z"/>
          <w:lang w:eastAsia="zh-CN"/>
        </w:rPr>
        <w:pPrChange w:id="617" w:author="Kinnari Chohan" w:date="2020-10-09T11:39:00Z">
          <w:pPr>
            <w:pStyle w:val="P-Callout"/>
          </w:pPr>
        </w:pPrChange>
      </w:pPr>
      <w:ins w:id="618" w:author="Kinnari Chohan" w:date="2020-10-09T11:39:00Z">
        <w:r>
          <w:rPr>
            <w:lang w:eastAsia="zh-CN"/>
          </w:rPr>
          <w:t>Note</w:t>
        </w:r>
      </w:ins>
    </w:p>
    <w:p w14:paraId="46A56FA3" w14:textId="4390EA63" w:rsidR="00464BBE" w:rsidRDefault="00464BBE" w:rsidP="00464BBE">
      <w:pPr>
        <w:pStyle w:val="P-Callout"/>
        <w:rPr>
          <w:rFonts w:eastAsia="DengXian"/>
          <w:lang w:eastAsia="zh-CN"/>
        </w:rPr>
      </w:pPr>
      <w:r>
        <w:rPr>
          <w:rFonts w:eastAsia="DengXian" w:hint="eastAsia"/>
          <w:lang w:eastAsia="zh-CN"/>
        </w:rPr>
        <w:lastRenderedPageBreak/>
        <w:t>S</w:t>
      </w:r>
      <w:r>
        <w:rPr>
          <w:rFonts w:eastAsia="DengXian"/>
          <w:lang w:eastAsia="zh-CN"/>
        </w:rPr>
        <w:t>cikit-learn decision tree API can’t explicitly handle categorical variables. There are various options like One-</w:t>
      </w:r>
      <w:r w:rsidR="009A12D6">
        <w:rPr>
          <w:rFonts w:eastAsia="DengXian"/>
          <w:lang w:eastAsia="zh-CN"/>
        </w:rPr>
        <w:t>H</w:t>
      </w:r>
      <w:r>
        <w:rPr>
          <w:rFonts w:eastAsia="DengXian"/>
          <w:lang w:eastAsia="zh-CN"/>
        </w:rPr>
        <w:t>ot encoding to bypass this limitation. You are welcome to explore the solutions on your own.</w:t>
      </w:r>
    </w:p>
    <w:p w14:paraId="1C7E43D3" w14:textId="33BC9D02" w:rsidR="00B373AB" w:rsidRDefault="00B373AB" w:rsidP="008A3992">
      <w:pPr>
        <w:pStyle w:val="H1-Section"/>
        <w:rPr>
          <w:lang w:val="en" w:eastAsia="zh-CN"/>
        </w:rPr>
      </w:pPr>
      <w:r>
        <w:rPr>
          <w:rFonts w:hint="eastAsia"/>
          <w:lang w:val="en" w:eastAsia="zh-CN"/>
        </w:rPr>
        <w:t>S</w:t>
      </w:r>
      <w:r>
        <w:rPr>
          <w:lang w:val="en" w:eastAsia="zh-CN"/>
        </w:rPr>
        <w:t>ummary</w:t>
      </w:r>
    </w:p>
    <w:p w14:paraId="65E032B6" w14:textId="5FC18B66" w:rsidR="00B373AB" w:rsidRDefault="00B373AB" w:rsidP="00406840">
      <w:pPr>
        <w:pStyle w:val="P-Regular"/>
        <w:rPr>
          <w:lang w:eastAsia="zh-CN"/>
        </w:rPr>
        <w:pPrChange w:id="619" w:author="Kinnari Chohan" w:date="2020-10-09T11:39:00Z">
          <w:pPr/>
        </w:pPrChange>
      </w:pPr>
      <w:r>
        <w:rPr>
          <w:rFonts w:hint="eastAsia"/>
          <w:lang w:eastAsia="zh-CN"/>
        </w:rPr>
        <w:t>I</w:t>
      </w:r>
      <w:r>
        <w:rPr>
          <w:lang w:eastAsia="zh-CN"/>
        </w:rPr>
        <w:t>n this chapter, we started with fundamental concepts in decision trees, built a simple classification tree and a regression tree from scratch.</w:t>
      </w:r>
      <w:r w:rsidR="00E83A3C">
        <w:rPr>
          <w:lang w:eastAsia="zh-CN"/>
        </w:rPr>
        <w:t xml:space="preserve"> We went over the details and checked the consistency with the Scikit-learn library API. </w:t>
      </w:r>
    </w:p>
    <w:p w14:paraId="1F0DA38B" w14:textId="6D921F1A" w:rsidR="00E83A3C" w:rsidRPr="00B373AB" w:rsidRDefault="00E83A3C" w:rsidP="00406840">
      <w:pPr>
        <w:pStyle w:val="P-Regular"/>
        <w:rPr>
          <w:lang w:eastAsia="zh-CN"/>
        </w:rPr>
        <w:pPrChange w:id="620" w:author="Kinnari Chohan" w:date="2020-10-09T11:39:00Z">
          <w:pPr/>
        </w:pPrChange>
      </w:pPr>
      <w:r>
        <w:rPr>
          <w:lang w:eastAsia="zh-CN"/>
        </w:rPr>
        <w:t>You may notice that tree methods do tend to overfit and might fail to reach the optimal model. In next chapter, we will explore the so-called ensemble learning. They are meta-algorithms that can be used on top of many other machine learning algorithms as well.</w:t>
      </w:r>
    </w:p>
    <w:p w14:paraId="0D346E7E" w14:textId="77777777" w:rsidR="001D3261" w:rsidRPr="001D3261" w:rsidRDefault="001D3261" w:rsidP="001D3261">
      <w:pPr>
        <w:jc w:val="center"/>
        <w:rPr>
          <w:lang w:val="en" w:eastAsia="zh-CN"/>
        </w:rPr>
      </w:pPr>
    </w:p>
    <w:sectPr w:rsidR="001D3261" w:rsidRPr="001D3261" w:rsidSect="008F7FC4">
      <w:pgSz w:w="12240" w:h="15840" w:code="1"/>
      <w:pgMar w:top="1985" w:right="1985" w:bottom="1985" w:left="1985"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innari Chohan" w:date="2020-10-09T08:39:00Z" w:initials="KC">
    <w:p w14:paraId="2EB9CE97" w14:textId="77777777" w:rsidR="00B35516" w:rsidRDefault="00B35516">
      <w:pPr>
        <w:pStyle w:val="CommentText"/>
      </w:pPr>
      <w:r>
        <w:rPr>
          <w:rStyle w:val="CommentReference"/>
        </w:rPr>
        <w:annotationRef/>
      </w:r>
      <w:r>
        <w:t>Hello Rongpeng, I am Kinnari, Sean’s colleague, and I am helping him with editing this chapter.</w:t>
      </w:r>
    </w:p>
    <w:p w14:paraId="4998746A" w14:textId="77777777" w:rsidR="003364C7" w:rsidRDefault="003364C7">
      <w:pPr>
        <w:pStyle w:val="CommentText"/>
      </w:pPr>
    </w:p>
    <w:p w14:paraId="40614F4B" w14:textId="77777777" w:rsidR="003364C7" w:rsidRDefault="003364C7">
      <w:pPr>
        <w:pStyle w:val="CommentText"/>
      </w:pPr>
      <w:r>
        <w:t xml:space="preserve">This was an interesting read. I like how you’ve presented notes in the callout throughout the chapter. </w:t>
      </w:r>
      <w:r w:rsidR="00C07BAE" w:rsidRPr="00C07BAE">
        <w:t xml:space="preserve">The introduction </w:t>
      </w:r>
      <w:r w:rsidR="00C07BAE">
        <w:t>crisply</w:t>
      </w:r>
      <w:r w:rsidR="00C07BAE" w:rsidRPr="00C07BAE">
        <w:t xml:space="preserve"> covers all objectives, sections are organized and explained well, with more examples following up later, and finally the summary concludes our learning from the chapter and introduces the next chapter.</w:t>
      </w:r>
      <w:r w:rsidR="00C07BAE">
        <w:t xml:space="preserve"> </w:t>
      </w:r>
    </w:p>
    <w:p w14:paraId="5CF428A5" w14:textId="77777777" w:rsidR="00C07BAE" w:rsidRDefault="00C07BAE">
      <w:pPr>
        <w:pStyle w:val="CommentText"/>
      </w:pPr>
    </w:p>
    <w:p w14:paraId="74454DC5" w14:textId="1012D27A" w:rsidR="00C07BAE" w:rsidRDefault="00454916">
      <w:pPr>
        <w:pStyle w:val="CommentText"/>
      </w:pPr>
      <w:r w:rsidRPr="00454916">
        <w:t xml:space="preserve">There are a few points where I'd like to know your </w:t>
      </w:r>
      <w:r>
        <w:t>thoughts</w:t>
      </w:r>
      <w:r w:rsidRPr="00454916">
        <w:t>:</w:t>
      </w:r>
    </w:p>
    <w:p w14:paraId="31B3F0B2" w14:textId="77777777" w:rsidR="00454916" w:rsidRDefault="00454916">
      <w:pPr>
        <w:pStyle w:val="CommentText"/>
      </w:pPr>
    </w:p>
    <w:p w14:paraId="17888DA6" w14:textId="521562AB" w:rsidR="00454916" w:rsidRPr="00454916" w:rsidRDefault="00454916" w:rsidP="00454916">
      <w:pPr>
        <w:pStyle w:val="ListParagraph"/>
        <w:numPr>
          <w:ilvl w:val="0"/>
          <w:numId w:val="53"/>
        </w:numPr>
        <w:ind w:firstLineChars="0"/>
        <w:rPr>
          <w:sz w:val="20"/>
          <w:szCs w:val="20"/>
        </w:rPr>
      </w:pPr>
      <w:r>
        <w:t xml:space="preserve"> I don’t see a section where we’ve explained the i</w:t>
      </w:r>
      <w:r w:rsidRPr="00454916">
        <w:rPr>
          <w:sz w:val="20"/>
          <w:szCs w:val="20"/>
        </w:rPr>
        <w:t>mplement</w:t>
      </w:r>
      <w:r>
        <w:rPr>
          <w:sz w:val="20"/>
          <w:szCs w:val="20"/>
        </w:rPr>
        <w:t>ation of</w:t>
      </w:r>
      <w:r w:rsidRPr="00454916">
        <w:rPr>
          <w:sz w:val="20"/>
          <w:szCs w:val="20"/>
        </w:rPr>
        <w:t xml:space="preserve"> a classification tree without third-party packages.</w:t>
      </w:r>
      <w:r>
        <w:rPr>
          <w:sz w:val="20"/>
          <w:szCs w:val="20"/>
        </w:rPr>
        <w:t xml:space="preserve"> Have we moved it to some other chapter? </w:t>
      </w:r>
    </w:p>
    <w:p w14:paraId="3D44F814" w14:textId="77777777" w:rsidR="00454916" w:rsidRDefault="00454916" w:rsidP="00454916">
      <w:pPr>
        <w:pStyle w:val="CommentText"/>
        <w:numPr>
          <w:ilvl w:val="0"/>
          <w:numId w:val="53"/>
        </w:numPr>
      </w:pPr>
      <w:r>
        <w:t xml:space="preserve"> </w:t>
      </w:r>
      <w:r w:rsidRPr="00454916">
        <w:t xml:space="preserve">I have added technical requirements section, where we can also add GitHub link </w:t>
      </w:r>
      <w:r w:rsidR="009B4D7C">
        <w:t xml:space="preserve">for the code </w:t>
      </w:r>
      <w:r w:rsidRPr="00454916">
        <w:t>mentioned later in the chapter.</w:t>
      </w:r>
    </w:p>
    <w:p w14:paraId="3E82DEE8" w14:textId="29F44BF9" w:rsidR="00AA0F68" w:rsidRDefault="00AA0F68" w:rsidP="00AA0F68">
      <w:pPr>
        <w:pStyle w:val="CommentText"/>
        <w:numPr>
          <w:ilvl w:val="0"/>
          <w:numId w:val="53"/>
        </w:numPr>
      </w:pPr>
      <w:r>
        <w:t xml:space="preserve"> Look out for figure numbers and captions</w:t>
      </w:r>
    </w:p>
    <w:p w14:paraId="1C136ADF" w14:textId="77777777" w:rsidR="002B5015" w:rsidRDefault="002B5015" w:rsidP="002B5015">
      <w:pPr>
        <w:pStyle w:val="CommentText"/>
      </w:pPr>
    </w:p>
    <w:p w14:paraId="70828169" w14:textId="7772C46C" w:rsidR="00AA0F68" w:rsidRDefault="00AA0F68" w:rsidP="00AA0F68">
      <w:pPr>
        <w:pStyle w:val="CommentText"/>
      </w:pPr>
      <w:r w:rsidRPr="00AA0F68">
        <w:t>Please go through all the comments and make changes where needed, while adding your responses as well for me to know your thoughts.</w:t>
      </w:r>
    </w:p>
  </w:comment>
  <w:comment w:id="6" w:author="Kinnari Chohan" w:date="2020-10-09T08:41:00Z" w:initials="KC">
    <w:p w14:paraId="606C30B4" w14:textId="484C1CC5" w:rsidR="00B35516" w:rsidRDefault="00B35516">
      <w:pPr>
        <w:pStyle w:val="CommentText"/>
      </w:pPr>
      <w:r>
        <w:rPr>
          <w:rStyle w:val="CommentReference"/>
        </w:rPr>
        <w:annotationRef/>
      </w:r>
      <w:r>
        <w:t>Do you mean ‘…in the previous chapter’?</w:t>
      </w:r>
    </w:p>
  </w:comment>
  <w:comment w:id="7" w:author="Kinnari Chohan" w:date="2020-10-09T08:48:00Z" w:initials="KC">
    <w:p w14:paraId="095B5B13" w14:textId="57470789" w:rsidR="00B35516" w:rsidRDefault="00B35516">
      <w:pPr>
        <w:pStyle w:val="CommentText"/>
      </w:pPr>
      <w:r>
        <w:rPr>
          <w:rStyle w:val="CommentReference"/>
        </w:rPr>
        <w:annotationRef/>
      </w:r>
      <w:r>
        <w:t xml:space="preserve">This comes across as ambiguous and unclear, what do you mean when you say ‘this kind of practice’? </w:t>
      </w:r>
    </w:p>
  </w:comment>
  <w:comment w:id="10" w:author="Kinnari Chohan" w:date="2020-10-09T08:49:00Z" w:initials="KC">
    <w:p w14:paraId="5BF3C5E8" w14:textId="13C62B0A" w:rsidR="00B35516" w:rsidRDefault="00B35516">
      <w:pPr>
        <w:pStyle w:val="CommentText"/>
      </w:pPr>
      <w:r>
        <w:rPr>
          <w:rStyle w:val="CommentReference"/>
        </w:rPr>
        <w:annotationRef/>
      </w:r>
      <w:r>
        <w:t>chapter</w:t>
      </w:r>
    </w:p>
  </w:comment>
  <w:comment w:id="17" w:author="Kinnari Chohan" w:date="2020-10-09T08:50:00Z" w:initials="KC">
    <w:p w14:paraId="464CB722" w14:textId="50AD403F" w:rsidR="00B35516" w:rsidRDefault="00B35516">
      <w:pPr>
        <w:pStyle w:val="CommentText"/>
      </w:pPr>
      <w:r>
        <w:rPr>
          <w:rStyle w:val="CommentReference"/>
        </w:rPr>
        <w:annotationRef/>
      </w:r>
      <w:r>
        <w:t>Have we talked about ‘I</w:t>
      </w:r>
      <w:r w:rsidRPr="00D81999">
        <w:t>mplement</w:t>
      </w:r>
      <w:r>
        <w:t>ing</w:t>
      </w:r>
      <w:r w:rsidRPr="00D81999">
        <w:t xml:space="preserve"> a classification tree from scratch</w:t>
      </w:r>
      <w:r>
        <w:t>’ where the readers will be a</w:t>
      </w:r>
      <w:r w:rsidRPr="00D81999">
        <w:t>ble to implement a classification tree without third-party package</w:t>
      </w:r>
      <w:r>
        <w:t>s?</w:t>
      </w:r>
    </w:p>
  </w:comment>
  <w:comment w:id="13" w:author="Kinnari Chohan" w:date="2020-10-09T10:21:00Z" w:initials="KC">
    <w:p w14:paraId="6597D499" w14:textId="66524AD5" w:rsidR="006C61F3" w:rsidRDefault="006C61F3">
      <w:pPr>
        <w:pStyle w:val="CommentText"/>
      </w:pPr>
      <w:r>
        <w:rPr>
          <w:rStyle w:val="CommentReference"/>
        </w:rPr>
        <w:annotationRef/>
      </w:r>
      <w:r>
        <w:t>Please change the headings corresponding to the changes we’ve made to the actual headings in the chapter.</w:t>
      </w:r>
    </w:p>
  </w:comment>
  <w:comment w:id="25" w:author="Kinnari Chohan" w:date="2020-10-09T10:25:00Z" w:initials="KC">
    <w:p w14:paraId="0BF8A6EB" w14:textId="1DBB7039" w:rsidR="009B4D7C" w:rsidRDefault="009B4D7C">
      <w:pPr>
        <w:pStyle w:val="CommentText"/>
      </w:pPr>
      <w:r>
        <w:rPr>
          <w:rStyle w:val="CommentReference"/>
        </w:rPr>
        <w:annotationRef/>
      </w:r>
      <w:r>
        <w:t xml:space="preserve">Are there any specific technical requirements for the chapter? Also add the GitHub link to the chapter here. </w:t>
      </w:r>
    </w:p>
  </w:comment>
  <w:comment w:id="27" w:author="Kinnari Chohan" w:date="2020-10-09T08:53:00Z" w:initials="KC">
    <w:p w14:paraId="4388D586" w14:textId="77777777" w:rsidR="00B35516" w:rsidRDefault="00B35516">
      <w:pPr>
        <w:pStyle w:val="CommentText"/>
      </w:pPr>
      <w:r>
        <w:rPr>
          <w:rStyle w:val="CommentReference"/>
        </w:rPr>
        <w:annotationRef/>
      </w:r>
      <w:r>
        <w:t xml:space="preserve">At Packt, </w:t>
      </w:r>
      <w:r w:rsidRPr="00D81999">
        <w:t>we prefer a heading with a gerund or a verb as it tell</w:t>
      </w:r>
      <w:r>
        <w:t>s</w:t>
      </w:r>
      <w:r w:rsidRPr="00D81999">
        <w:t xml:space="preserve"> the reader </w:t>
      </w:r>
      <w:r w:rsidRPr="00D81999">
        <w:rPr>
          <w:i/>
          <w:iCs/>
        </w:rPr>
        <w:t>what</w:t>
      </w:r>
      <w:r w:rsidRPr="00D81999">
        <w:t xml:space="preserve"> we are going to do under that section</w:t>
      </w:r>
      <w:r>
        <w:t xml:space="preserve">, rather than simply stating the name of the technique/object to be studied. </w:t>
      </w:r>
    </w:p>
    <w:p w14:paraId="501B72FD" w14:textId="77777777" w:rsidR="00B35516" w:rsidRDefault="00B35516">
      <w:pPr>
        <w:pStyle w:val="CommentText"/>
      </w:pPr>
    </w:p>
    <w:p w14:paraId="21867FB7" w14:textId="52EE8BBE" w:rsidR="00B35516" w:rsidRDefault="00B35516">
      <w:pPr>
        <w:pStyle w:val="CommentText"/>
      </w:pPr>
      <w:r>
        <w:t xml:space="preserve">How about – </w:t>
      </w:r>
      <w:r w:rsidR="0037289B">
        <w:t>Overviewing tree-based methods for classification tasks</w:t>
      </w:r>
    </w:p>
  </w:comment>
  <w:comment w:id="35" w:author="Kinnari Chohan" w:date="2020-10-09T08:56:00Z" w:initials="KC">
    <w:p w14:paraId="032DC0F8" w14:textId="79821721" w:rsidR="00B35516" w:rsidRDefault="00B35516">
      <w:pPr>
        <w:pStyle w:val="CommentText"/>
      </w:pPr>
      <w:r>
        <w:rPr>
          <w:rStyle w:val="CommentReference"/>
        </w:rPr>
        <w:annotationRef/>
      </w:r>
      <w:r>
        <w:t xml:space="preserve">Please note that we use sentence case for section headings and title case for chapter headings. </w:t>
      </w:r>
    </w:p>
  </w:comment>
  <w:comment w:id="37" w:author="Kinnari Chohan" w:date="2020-10-09T08:57:00Z" w:initials="KC">
    <w:p w14:paraId="4A730F3A" w14:textId="35061610" w:rsidR="00B35516" w:rsidRDefault="00B35516">
      <w:pPr>
        <w:pStyle w:val="CommentText"/>
      </w:pPr>
      <w:r>
        <w:rPr>
          <w:rStyle w:val="CommentReference"/>
        </w:rPr>
        <w:annotationRef/>
      </w:r>
      <w:r>
        <w:t>Methods for ‘classification tasks’?</w:t>
      </w:r>
    </w:p>
  </w:comment>
  <w:comment w:id="38" w:author="Kinnari Chohan" w:date="2020-10-09T08:56:00Z" w:initials="KC">
    <w:p w14:paraId="0EBE58E2" w14:textId="739C3390" w:rsidR="00B35516" w:rsidRDefault="00B35516">
      <w:pPr>
        <w:pStyle w:val="CommentText"/>
      </w:pPr>
      <w:r>
        <w:rPr>
          <w:rStyle w:val="CommentReference"/>
        </w:rPr>
        <w:annotationRef/>
      </w:r>
      <w:r>
        <w:t xml:space="preserve">We use this P-bold style when we want to highlight a term that appears on screen. Here, I have changed it to P-keyword. </w:t>
      </w:r>
    </w:p>
  </w:comment>
  <w:comment w:id="43" w:author="Kinnari Chohan" w:date="2020-10-09T08:58:00Z" w:initials="KC">
    <w:p w14:paraId="45892AB2" w14:textId="6D2C216E" w:rsidR="00B35516" w:rsidRDefault="00B35516">
      <w:pPr>
        <w:pStyle w:val="CommentText"/>
      </w:pPr>
      <w:r>
        <w:rPr>
          <w:rStyle w:val="CommentReference"/>
        </w:rPr>
        <w:annotationRef/>
      </w:r>
      <w:r>
        <w:t>We use P-italics style for emphasis.</w:t>
      </w:r>
    </w:p>
  </w:comment>
  <w:comment w:id="52" w:author="Kinnari Chohan" w:date="2020-10-09T08:59:00Z" w:initials="KC">
    <w:p w14:paraId="69D32096" w14:textId="76F2BD98" w:rsidR="00B35516" w:rsidRDefault="00B35516">
      <w:pPr>
        <w:pStyle w:val="CommentText"/>
      </w:pPr>
      <w:r>
        <w:rPr>
          <w:rStyle w:val="CommentReference"/>
        </w:rPr>
        <w:annotationRef/>
      </w:r>
      <w:r>
        <w:t xml:space="preserve">The word ‘last’ may imply last chapter of the book, which is not what we mean to convey here. Therefore, we use complete chapter references with chapter number and name and style it in P-italics like I’ve shown. </w:t>
      </w:r>
    </w:p>
  </w:comment>
  <w:comment w:id="73" w:author="Kinnari Chohan" w:date="2020-10-09T09:07:00Z" w:initials="KC">
    <w:p w14:paraId="21380B62" w14:textId="544D58C7" w:rsidR="00F61C19" w:rsidRDefault="00F61C19">
      <w:pPr>
        <w:pStyle w:val="CommentText"/>
      </w:pPr>
      <w:r>
        <w:rPr>
          <w:rStyle w:val="CommentReference"/>
        </w:rPr>
        <w:annotationRef/>
      </w:r>
      <w:r>
        <w:t xml:space="preserve">I understand this figure has been explained in the previous chapter. However, it’s always good to provide some context before we dive in the examples. Please add a couple of lines to explain the context of this example here. </w:t>
      </w:r>
    </w:p>
  </w:comment>
  <w:comment w:id="75" w:author="Kinnari Chohan" w:date="2020-10-09T09:01:00Z" w:initials="KC">
    <w:p w14:paraId="376BA2E7" w14:textId="77777777" w:rsidR="0075403D" w:rsidRDefault="0075403D">
      <w:pPr>
        <w:pStyle w:val="CommentText"/>
      </w:pPr>
      <w:r>
        <w:rPr>
          <w:rStyle w:val="CommentReference"/>
        </w:rPr>
        <w:annotationRef/>
      </w:r>
      <w:r>
        <w:t>Please add figure numbers in the following format:</w:t>
      </w:r>
      <w:r>
        <w:br/>
      </w:r>
    </w:p>
    <w:p w14:paraId="2630CCB2" w14:textId="77777777" w:rsidR="0075403D" w:rsidRDefault="0075403D">
      <w:pPr>
        <w:pStyle w:val="CommentText"/>
      </w:pPr>
      <w:r>
        <w:t>Figure (chapter number).(figure number) – Figure caption</w:t>
      </w:r>
    </w:p>
    <w:p w14:paraId="0B52174D" w14:textId="77777777" w:rsidR="0075403D" w:rsidRDefault="0075403D">
      <w:pPr>
        <w:pStyle w:val="CommentText"/>
      </w:pPr>
    </w:p>
    <w:p w14:paraId="5AC1F633" w14:textId="596ABC5C" w:rsidR="0075403D" w:rsidRDefault="0075403D">
      <w:pPr>
        <w:pStyle w:val="CommentText"/>
      </w:pPr>
      <w:r>
        <w:t xml:space="preserve">Please add this globally. </w:t>
      </w:r>
      <w:r>
        <w:br/>
      </w:r>
    </w:p>
  </w:comment>
  <w:comment w:id="77" w:author="Kinnari Chohan" w:date="2020-10-09T09:04:00Z" w:initials="KC">
    <w:p w14:paraId="256518EF" w14:textId="08A29142" w:rsidR="00AF748A" w:rsidRDefault="00AF748A">
      <w:pPr>
        <w:pStyle w:val="CommentText"/>
      </w:pPr>
      <w:r>
        <w:rPr>
          <w:rStyle w:val="CommentReference"/>
        </w:rPr>
        <w:annotationRef/>
      </w:r>
      <w:r>
        <w:t xml:space="preserve">Features of what? Also, please name the features for better understanding. </w:t>
      </w:r>
    </w:p>
  </w:comment>
  <w:comment w:id="78" w:author="Kinnari Chohan" w:date="2020-10-09T09:06:00Z" w:initials="KC">
    <w:p w14:paraId="6BA81D63" w14:textId="4D4E1862" w:rsidR="002F5A9C" w:rsidRDefault="002F5A9C">
      <w:pPr>
        <w:pStyle w:val="CommentText"/>
      </w:pPr>
      <w:r>
        <w:rPr>
          <w:rStyle w:val="CommentReference"/>
        </w:rPr>
        <w:annotationRef/>
      </w:r>
      <w:r>
        <w:t>‘a’ value perhaps?</w:t>
      </w:r>
    </w:p>
  </w:comment>
  <w:comment w:id="85" w:author="Kinnari Chohan" w:date="2020-10-09T09:08:00Z" w:initials="KC">
    <w:p w14:paraId="3653A987" w14:textId="4164B5EE" w:rsidR="00F61C19" w:rsidRDefault="00F61C19">
      <w:pPr>
        <w:pStyle w:val="CommentText"/>
      </w:pPr>
      <w:r>
        <w:t xml:space="preserve">How about </w:t>
      </w:r>
      <w:r>
        <w:rPr>
          <w:rStyle w:val="CommentReference"/>
        </w:rPr>
        <w:annotationRef/>
      </w:r>
      <w:r>
        <w:t>‘go’ instead?</w:t>
      </w:r>
    </w:p>
  </w:comment>
  <w:comment w:id="86" w:author="Kinnari Chohan" w:date="2020-10-09T09:08:00Z" w:initials="KC">
    <w:p w14:paraId="4FA446DF" w14:textId="439048A9" w:rsidR="00F61C19" w:rsidRDefault="00F61C19">
      <w:pPr>
        <w:pStyle w:val="CommentText"/>
      </w:pPr>
      <w:r>
        <w:rPr>
          <w:rStyle w:val="CommentReference"/>
        </w:rPr>
        <w:annotationRef/>
      </w:r>
    </w:p>
  </w:comment>
  <w:comment w:id="88" w:author="Kinnari Chohan" w:date="2020-10-09T09:09:00Z" w:initials="KC">
    <w:p w14:paraId="3B8E17DD" w14:textId="7EBDD515" w:rsidR="00F61C19" w:rsidRDefault="00F61C19">
      <w:pPr>
        <w:pStyle w:val="CommentText"/>
      </w:pPr>
      <w:r>
        <w:rPr>
          <w:rStyle w:val="CommentReference"/>
        </w:rPr>
        <w:annotationRef/>
      </w:r>
      <w:r>
        <w:t>It’s good to see proper lead-ins before all the figures!</w:t>
      </w:r>
    </w:p>
  </w:comment>
  <w:comment w:id="94" w:author="Kinnari Chohan" w:date="2020-10-09T09:15:00Z" w:initials="KC">
    <w:p w14:paraId="360D2B28" w14:textId="201C0B05" w:rsidR="00281A86" w:rsidRDefault="00281A86">
      <w:pPr>
        <w:pStyle w:val="CommentText"/>
      </w:pPr>
      <w:r>
        <w:rPr>
          <w:rStyle w:val="CommentReference"/>
        </w:rPr>
        <w:annotationRef/>
      </w:r>
      <w:r>
        <w:t xml:space="preserve">In ‘High weight’ node, W will be lowercase. Follow sentence case throughout. </w:t>
      </w:r>
    </w:p>
  </w:comment>
  <w:comment w:id="96" w:author="Kinnari Chohan" w:date="2020-10-09T09:10:00Z" w:initials="KC">
    <w:p w14:paraId="6AEA1CAD" w14:textId="6456D8A0" w:rsidR="00F61C19" w:rsidRDefault="00F61C19">
      <w:pPr>
        <w:pStyle w:val="CommentText"/>
      </w:pPr>
      <w:r>
        <w:rPr>
          <w:rStyle w:val="CommentReference"/>
        </w:rPr>
        <w:annotationRef/>
      </w:r>
      <w:r w:rsidR="00D411C1">
        <w:t xml:space="preserve">Please add a line or two with reference to explaining the preceding figure before we move on to explain the terminologies. </w:t>
      </w:r>
    </w:p>
  </w:comment>
  <w:comment w:id="99" w:author="Kinnari Chohan" w:date="2020-10-09T09:11:00Z" w:initials="KC">
    <w:p w14:paraId="72C16D61" w14:textId="653DFF00" w:rsidR="00D411C1" w:rsidRDefault="00D411C1">
      <w:pPr>
        <w:pStyle w:val="CommentText"/>
      </w:pPr>
      <w:r>
        <w:rPr>
          <w:rStyle w:val="CommentReference"/>
        </w:rPr>
        <w:annotationRef/>
      </w:r>
      <w:r>
        <w:t>Terminologies related to what? Please add that as well.</w:t>
      </w:r>
    </w:p>
  </w:comment>
  <w:comment w:id="147" w:author="Kinnari Chohan" w:date="2020-10-09T09:17:00Z" w:initials="KC">
    <w:p w14:paraId="1C8E8C9B" w14:textId="61BC2B0E" w:rsidR="0073550E" w:rsidRDefault="0073550E">
      <w:pPr>
        <w:pStyle w:val="CommentText"/>
      </w:pPr>
      <w:r>
        <w:rPr>
          <w:rStyle w:val="CommentReference"/>
        </w:rPr>
        <w:annotationRef/>
      </w:r>
      <w:r>
        <w:t>Need to explain this in more detail?</w:t>
      </w:r>
    </w:p>
  </w:comment>
  <w:comment w:id="154" w:author="Kinnari Chohan" w:date="2020-10-09T09:18:00Z" w:initials="KC">
    <w:p w14:paraId="06C70264" w14:textId="157643CF" w:rsidR="00155B33" w:rsidRDefault="00155B33">
      <w:pPr>
        <w:pStyle w:val="CommentText"/>
      </w:pPr>
      <w:r>
        <w:rPr>
          <w:rStyle w:val="CommentReference"/>
        </w:rPr>
        <w:annotationRef/>
      </w:r>
      <w:r>
        <w:t>Is this a technical term? If not, we can use the word ‘filial’ too.</w:t>
      </w:r>
    </w:p>
  </w:comment>
  <w:comment w:id="161" w:author="Kinnari Chohan" w:date="2020-10-09T09:19:00Z" w:initials="KC">
    <w:p w14:paraId="144C6911" w14:textId="7629DD89" w:rsidR="00AC5DB8" w:rsidRDefault="00AC5DB8">
      <w:pPr>
        <w:pStyle w:val="CommentText"/>
      </w:pPr>
      <w:r>
        <w:rPr>
          <w:rStyle w:val="CommentReference"/>
        </w:rPr>
        <w:annotationRef/>
      </w:r>
      <w:r>
        <w:t>Same comment as above.</w:t>
      </w:r>
    </w:p>
  </w:comment>
  <w:comment w:id="168" w:author="Kinnari Chohan" w:date="2020-10-09T09:20:00Z" w:initials="KC">
    <w:p w14:paraId="72DD9905" w14:textId="252479EE" w:rsidR="0093764B" w:rsidRDefault="0093764B">
      <w:pPr>
        <w:pStyle w:val="CommentText"/>
      </w:pPr>
      <w:r>
        <w:rPr>
          <w:rStyle w:val="CommentReference"/>
        </w:rPr>
        <w:annotationRef/>
      </w:r>
      <w:r>
        <w:t>Technical word?</w:t>
      </w:r>
    </w:p>
  </w:comment>
  <w:comment w:id="169" w:author="Kinnari Chohan" w:date="2020-10-09T09:24:00Z" w:initials="KC">
    <w:p w14:paraId="542FE6DC" w14:textId="569B6EC4" w:rsidR="00B01C44" w:rsidRDefault="00B01C44">
      <w:pPr>
        <w:pStyle w:val="CommentText"/>
      </w:pPr>
      <w:r>
        <w:rPr>
          <w:rStyle w:val="CommentReference"/>
        </w:rPr>
        <w:annotationRef/>
      </w:r>
      <w:r>
        <w:t>Please add a line here to say that we will learn more about this in the coming sections of this chapter.</w:t>
      </w:r>
    </w:p>
  </w:comment>
  <w:comment w:id="217" w:author="Kinnari Chohan" w:date="2020-10-09T09:30:00Z" w:initials="KC">
    <w:p w14:paraId="215A5C82" w14:textId="13142E7F" w:rsidR="009C2C2E" w:rsidRDefault="009C2C2E">
      <w:pPr>
        <w:pStyle w:val="CommentText"/>
      </w:pPr>
      <w:r>
        <w:rPr>
          <w:rStyle w:val="CommentReference"/>
        </w:rPr>
        <w:annotationRef/>
      </w:r>
      <w:r>
        <w:t xml:space="preserve">Are these the only disadvantages? If not, please change this to – …about a few common disadvantages… </w:t>
      </w:r>
    </w:p>
  </w:comment>
  <w:comment w:id="231" w:author="Kinnari Chohan" w:date="2020-10-09T09:33:00Z" w:initials="KC">
    <w:p w14:paraId="7F64E287" w14:textId="0B62C915" w:rsidR="009C2C2E" w:rsidRDefault="009C2C2E">
      <w:pPr>
        <w:pStyle w:val="CommentText"/>
      </w:pPr>
      <w:r>
        <w:rPr>
          <w:rStyle w:val="CommentReference"/>
        </w:rPr>
        <w:annotationRef/>
      </w:r>
      <w:r>
        <w:t xml:space="preserve">Unclear. Please amend. </w:t>
      </w:r>
    </w:p>
  </w:comment>
  <w:comment w:id="245" w:author="Kinnari Chohan" w:date="2020-10-09T09:34:00Z" w:initials="KC">
    <w:p w14:paraId="06861CFA" w14:textId="1182DD42" w:rsidR="00DB70F8" w:rsidRDefault="00DB70F8">
      <w:pPr>
        <w:pStyle w:val="CommentText"/>
      </w:pPr>
      <w:r>
        <w:rPr>
          <w:rStyle w:val="CommentReference"/>
        </w:rPr>
        <w:annotationRef/>
      </w:r>
      <w:r>
        <w:t>A technical term?</w:t>
      </w:r>
    </w:p>
  </w:comment>
  <w:comment w:id="254" w:author="Kinnari Chohan" w:date="2020-10-09T09:39:00Z" w:initials="KC">
    <w:p w14:paraId="4791FF7A" w14:textId="241F9B53" w:rsidR="00C61900" w:rsidRDefault="00C61900">
      <w:pPr>
        <w:pStyle w:val="CommentText"/>
      </w:pPr>
      <w:r>
        <w:rPr>
          <w:rStyle w:val="CommentReference"/>
        </w:rPr>
        <w:annotationRef/>
      </w:r>
      <w:r>
        <w:t>How about we change this to – Growing and Pruning classification trees?</w:t>
      </w:r>
    </w:p>
  </w:comment>
  <w:comment w:id="255" w:author="Kinnari Chohan" w:date="2020-10-09T09:43:00Z" w:initials="KC">
    <w:p w14:paraId="18AC4BB4" w14:textId="7BDDAA35" w:rsidR="00166BCD" w:rsidRDefault="00166BCD">
      <w:pPr>
        <w:pStyle w:val="CommentText"/>
      </w:pPr>
      <w:r>
        <w:rPr>
          <w:rStyle w:val="CommentReference"/>
        </w:rPr>
        <w:annotationRef/>
      </w:r>
      <w:r>
        <w:t>I’d say we first give a brief rundown to our readers about how this will help them</w:t>
      </w:r>
      <w:r w:rsidRPr="00166BCD">
        <w:t xml:space="preserve"> evaluate the performances</w:t>
      </w:r>
      <w:r>
        <w:t xml:space="preserve">. Rationale of the section can be written here in a couple of lines. </w:t>
      </w:r>
    </w:p>
  </w:comment>
  <w:comment w:id="256" w:author="Kinnari Chohan" w:date="2020-10-09T09:42:00Z" w:initials="KC">
    <w:p w14:paraId="6B9695FE" w14:textId="0950CD10" w:rsidR="00166BCD" w:rsidRDefault="00166BCD">
      <w:pPr>
        <w:pStyle w:val="CommentText"/>
      </w:pPr>
      <w:r>
        <w:rPr>
          <w:rStyle w:val="CommentReference"/>
        </w:rPr>
        <w:annotationRef/>
      </w:r>
      <w:r>
        <w:t>So, this is the third time we have used the same image. Any chance we can remove it from here and directly refer to Figure 10.1?</w:t>
      </w:r>
    </w:p>
  </w:comment>
  <w:comment w:id="259" w:author="Kinnari Chohan" w:date="2020-10-09T09:45:00Z" w:initials="KC">
    <w:p w14:paraId="31CCB0B4" w14:textId="1EE334A8" w:rsidR="00984296" w:rsidRDefault="00984296">
      <w:pPr>
        <w:pStyle w:val="CommentText"/>
      </w:pPr>
      <w:r>
        <w:rPr>
          <w:rStyle w:val="CommentReference"/>
        </w:rPr>
        <w:annotationRef/>
      </w:r>
      <w:r>
        <w:t>In which section is this problem located? Please specify that here explicitly.</w:t>
      </w:r>
    </w:p>
  </w:comment>
  <w:comment w:id="263" w:author="Kinnari Chohan" w:date="2020-10-09T09:46:00Z" w:initials="KC">
    <w:p w14:paraId="0D67CA0E" w14:textId="28153AD0" w:rsidR="00984296" w:rsidRDefault="00984296">
      <w:pPr>
        <w:pStyle w:val="CommentText"/>
      </w:pPr>
      <w:r>
        <w:rPr>
          <w:rStyle w:val="CommentReference"/>
        </w:rPr>
        <w:annotationRef/>
      </w:r>
      <w:r>
        <w:t>Where did this come from? One might have this question as we were just talking about grouping patients and then we suddenly present the code snippet.</w:t>
      </w:r>
    </w:p>
  </w:comment>
  <w:comment w:id="266" w:author="Kinnari Chohan" w:date="2020-10-09T09:48:00Z" w:initials="KC">
    <w:p w14:paraId="10A065A5" w14:textId="3608339C" w:rsidR="00984296" w:rsidRDefault="00984296">
      <w:pPr>
        <w:pStyle w:val="CommentText"/>
      </w:pPr>
      <w:r>
        <w:rPr>
          <w:rStyle w:val="CommentReference"/>
        </w:rPr>
        <w:annotationRef/>
      </w:r>
      <w:r>
        <w:t>Need to explain the code in a line?</w:t>
      </w:r>
    </w:p>
  </w:comment>
  <w:comment w:id="276" w:author="Kinnari Chohan" w:date="2020-10-09T09:48:00Z" w:initials="KC">
    <w:p w14:paraId="30844900" w14:textId="4C1AA9D6" w:rsidR="00EA2870" w:rsidRDefault="00EA2870">
      <w:pPr>
        <w:pStyle w:val="CommentText"/>
      </w:pPr>
      <w:r>
        <w:rPr>
          <w:rStyle w:val="CommentReference"/>
        </w:rPr>
        <w:annotationRef/>
      </w:r>
      <w:r>
        <w:t>Reminder: Add figure numbers throughout the chapter.</w:t>
      </w:r>
    </w:p>
  </w:comment>
  <w:comment w:id="277" w:author="Kinnari Chohan" w:date="2020-10-09T09:49:00Z" w:initials="KC">
    <w:p w14:paraId="35F25E25" w14:textId="6928F29F" w:rsidR="00EA2870" w:rsidRDefault="00EA2870">
      <w:pPr>
        <w:pStyle w:val="CommentText"/>
      </w:pPr>
      <w:r>
        <w:rPr>
          <w:rStyle w:val="CommentReference"/>
        </w:rPr>
        <w:annotationRef/>
      </w:r>
      <w:r>
        <w:t>Seems incomplete. Are we going to talk about this in the next section? If so, let’s a</w:t>
      </w:r>
      <w:r w:rsidR="00CD4E87">
        <w:t>d</w:t>
      </w:r>
      <w:r>
        <w:t xml:space="preserve">d a signpost to direct the readers. </w:t>
      </w:r>
    </w:p>
  </w:comment>
  <w:comment w:id="415" w:author="Kinnari Chohan" w:date="2020-10-09T10:30:00Z" w:initials="KC">
    <w:p w14:paraId="4D1CC927" w14:textId="3E3C1C4B" w:rsidR="00C63C2E" w:rsidRDefault="00C63C2E">
      <w:pPr>
        <w:pStyle w:val="CommentText"/>
      </w:pPr>
      <w:r>
        <w:rPr>
          <w:rStyle w:val="CommentReference"/>
        </w:rPr>
        <w:annotationRef/>
      </w:r>
      <w:r>
        <w:t>Please add a lead-in for the following table (will be converted to an image by our in house designers as we can come across formatting issues later during printing stages).</w:t>
      </w:r>
    </w:p>
  </w:comment>
  <w:comment w:id="433" w:author="Kinnari Chohan" w:date="2020-10-09T10:28:00Z" w:initials="KC">
    <w:p w14:paraId="0B7FDDA2" w14:textId="0101F943" w:rsidR="002A5D32" w:rsidRDefault="002A5D32">
      <w:pPr>
        <w:pStyle w:val="CommentText"/>
      </w:pPr>
      <w:r>
        <w:rPr>
          <w:rStyle w:val="CommentReference"/>
        </w:rPr>
        <w:annotationRef/>
      </w:r>
      <w:r>
        <w:t>Need to explain this in detail? Will the readers know what this is?</w:t>
      </w:r>
    </w:p>
  </w:comment>
  <w:comment w:id="438" w:author="Kinnari Chohan" w:date="2020-10-09T10:31:00Z" w:initials="KC">
    <w:p w14:paraId="557798F0" w14:textId="65116B68" w:rsidR="00C63C2E" w:rsidRDefault="00C63C2E">
      <w:pPr>
        <w:pStyle w:val="CommentText"/>
      </w:pPr>
      <w:r>
        <w:rPr>
          <w:rStyle w:val="CommentReference"/>
        </w:rPr>
        <w:annotationRef/>
      </w:r>
      <w:r>
        <w:t>Please add a lead-in for the following table</w:t>
      </w:r>
    </w:p>
  </w:comment>
  <w:comment w:id="471" w:author="Kinnari Chohan" w:date="2020-10-09T10:33:00Z" w:initials="KC">
    <w:p w14:paraId="3B470D67" w14:textId="0765A506" w:rsidR="003E6613" w:rsidRDefault="003E6613">
      <w:pPr>
        <w:pStyle w:val="CommentText"/>
      </w:pPr>
      <w:r>
        <w:rPr>
          <w:rStyle w:val="CommentReference"/>
        </w:rPr>
        <w:annotationRef/>
      </w:r>
      <w:r>
        <w:t>We use numbered lists for demonstrating step-by-step procedure. Hence the change here.</w:t>
      </w:r>
    </w:p>
  </w:comment>
  <w:comment w:id="495" w:author="Kinnari Chohan" w:date="2020-10-09T10:34:00Z" w:initials="KC">
    <w:p w14:paraId="5A939440" w14:textId="77777777" w:rsidR="00F902A3" w:rsidRDefault="00F902A3">
      <w:pPr>
        <w:pStyle w:val="CommentText"/>
      </w:pPr>
      <w:r>
        <w:rPr>
          <w:rStyle w:val="CommentReference"/>
        </w:rPr>
        <w:annotationRef/>
      </w:r>
      <w:r>
        <w:t xml:space="preserve">How about: </w:t>
      </w:r>
    </w:p>
    <w:p w14:paraId="56250549" w14:textId="45B1B6D0" w:rsidR="00F902A3" w:rsidRDefault="00F902A3">
      <w:pPr>
        <w:pStyle w:val="CommentText"/>
      </w:pPr>
      <w:r>
        <w:t>…</w:t>
      </w:r>
      <w:r>
        <w:t xml:space="preserve">reduction is no </w:t>
      </w:r>
      <w:r w:rsidRPr="00E97474">
        <w:t xml:space="preserve">longer </w:t>
      </w:r>
      <w:r>
        <w:t>as</w:t>
      </w:r>
      <w:r w:rsidRPr="00E97474">
        <w:t xml:space="preserve"> </w:t>
      </w:r>
      <w:r>
        <w:rPr>
          <w:rStyle w:val="CommentReference"/>
        </w:rPr>
        <w:annotationRef/>
      </w:r>
      <w:r w:rsidRPr="00E97474">
        <w:t>representative</w:t>
      </w:r>
      <w:r>
        <w:t xml:space="preserve"> as before…</w:t>
      </w:r>
    </w:p>
  </w:comment>
  <w:comment w:id="496" w:author="Kinnari Chohan" w:date="2020-10-09T10:34:00Z" w:initials="KC">
    <w:p w14:paraId="00601E87" w14:textId="533C1309" w:rsidR="005F11E7" w:rsidRDefault="005F11E7">
      <w:pPr>
        <w:pStyle w:val="CommentText"/>
      </w:pPr>
      <w:r>
        <w:rPr>
          <w:rStyle w:val="CommentReference"/>
        </w:rPr>
        <w:annotationRef/>
      </w:r>
      <w:r>
        <w:t xml:space="preserve">Unclear, please check the intended meaning and amend. </w:t>
      </w:r>
    </w:p>
  </w:comment>
  <w:comment w:id="548" w:author="Kinnari Chohan" w:date="2020-10-09T10:37:00Z" w:initials="KC">
    <w:p w14:paraId="09ADCFAF" w14:textId="4A0E2E10" w:rsidR="00FF3B9D" w:rsidRDefault="00FF3B9D">
      <w:pPr>
        <w:pStyle w:val="CommentText"/>
      </w:pPr>
      <w:r>
        <w:rPr>
          <w:rStyle w:val="CommentReference"/>
        </w:rPr>
        <w:annotationRef/>
      </w:r>
      <w:r>
        <w:rPr>
          <w:lang w:eastAsia="zh-CN"/>
        </w:rPr>
        <w:t>in the following figure</w:t>
      </w:r>
      <w:r>
        <w:rPr>
          <w:lang w:eastAsia="zh-CN"/>
        </w:rPr>
        <w:t xml:space="preserve"> or the previous one? Please specify. </w:t>
      </w:r>
    </w:p>
  </w:comment>
  <w:comment w:id="587" w:author="Kinnari Chohan" w:date="2020-10-09T11:00:00Z" w:initials="KC">
    <w:p w14:paraId="472D7EF1" w14:textId="66844388" w:rsidR="00C272B5" w:rsidRDefault="00C272B5">
      <w:pPr>
        <w:pStyle w:val="CommentText"/>
      </w:pPr>
      <w:r>
        <w:rPr>
          <w:rStyle w:val="CommentReference"/>
        </w:rPr>
        <w:annotationRef/>
      </w:r>
      <w:r>
        <w:t>Please add a lead-in for the following figure.</w:t>
      </w:r>
    </w:p>
  </w:comment>
  <w:comment w:id="599" w:author="Kinnari Chohan" w:date="2020-10-09T11:13:00Z" w:initials="KC">
    <w:p w14:paraId="529F8B2A" w14:textId="4DF888DC" w:rsidR="008A3992" w:rsidRDefault="008A3992">
      <w:pPr>
        <w:pStyle w:val="CommentText"/>
      </w:pPr>
      <w:r>
        <w:rPr>
          <w:rStyle w:val="CommentReference"/>
        </w:rPr>
        <w:annotationRef/>
      </w:r>
      <w:r>
        <w:t xml:space="preserve">I suppose we’ve used just one example. </w:t>
      </w:r>
      <w:r w:rsidR="00741C47">
        <w:t>Please check and amend.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828169" w15:done="0"/>
  <w15:commentEx w15:paraId="606C30B4" w15:done="0"/>
  <w15:commentEx w15:paraId="095B5B13" w15:done="0"/>
  <w15:commentEx w15:paraId="5BF3C5E8" w15:done="0"/>
  <w15:commentEx w15:paraId="464CB722" w15:done="0"/>
  <w15:commentEx w15:paraId="6597D499" w15:done="0"/>
  <w15:commentEx w15:paraId="0BF8A6EB" w15:done="0"/>
  <w15:commentEx w15:paraId="21867FB7" w15:done="0"/>
  <w15:commentEx w15:paraId="032DC0F8" w15:done="0"/>
  <w15:commentEx w15:paraId="4A730F3A" w15:done="0"/>
  <w15:commentEx w15:paraId="0EBE58E2" w15:done="0"/>
  <w15:commentEx w15:paraId="45892AB2" w15:done="0"/>
  <w15:commentEx w15:paraId="69D32096" w15:done="0"/>
  <w15:commentEx w15:paraId="21380B62" w15:done="0"/>
  <w15:commentEx w15:paraId="5AC1F633" w15:done="0"/>
  <w15:commentEx w15:paraId="256518EF" w15:done="0"/>
  <w15:commentEx w15:paraId="6BA81D63" w15:done="0"/>
  <w15:commentEx w15:paraId="3653A987" w15:done="0"/>
  <w15:commentEx w15:paraId="4FA446DF" w15:done="1"/>
  <w15:commentEx w15:paraId="3B8E17DD" w15:done="0"/>
  <w15:commentEx w15:paraId="360D2B28" w15:done="0"/>
  <w15:commentEx w15:paraId="6AEA1CAD" w15:done="0"/>
  <w15:commentEx w15:paraId="72C16D61" w15:done="0"/>
  <w15:commentEx w15:paraId="1C8E8C9B" w15:done="0"/>
  <w15:commentEx w15:paraId="06C70264" w15:done="0"/>
  <w15:commentEx w15:paraId="144C6911" w15:done="0"/>
  <w15:commentEx w15:paraId="72DD9905" w15:done="0"/>
  <w15:commentEx w15:paraId="542FE6DC" w15:done="0"/>
  <w15:commentEx w15:paraId="215A5C82" w15:done="0"/>
  <w15:commentEx w15:paraId="7F64E287" w15:done="0"/>
  <w15:commentEx w15:paraId="06861CFA" w15:done="0"/>
  <w15:commentEx w15:paraId="4791FF7A" w15:done="0"/>
  <w15:commentEx w15:paraId="18AC4BB4" w15:done="0"/>
  <w15:commentEx w15:paraId="6B9695FE" w15:done="0"/>
  <w15:commentEx w15:paraId="31CCB0B4" w15:done="0"/>
  <w15:commentEx w15:paraId="0D67CA0E" w15:done="0"/>
  <w15:commentEx w15:paraId="10A065A5" w15:done="0"/>
  <w15:commentEx w15:paraId="30844900" w15:done="0"/>
  <w15:commentEx w15:paraId="35F25E25" w15:done="0"/>
  <w15:commentEx w15:paraId="4D1CC927" w15:done="0"/>
  <w15:commentEx w15:paraId="0B7FDDA2" w15:done="0"/>
  <w15:commentEx w15:paraId="557798F0" w15:done="0"/>
  <w15:commentEx w15:paraId="3B470D67" w15:done="0"/>
  <w15:commentEx w15:paraId="56250549" w15:done="0"/>
  <w15:commentEx w15:paraId="00601E87" w15:done="0"/>
  <w15:commentEx w15:paraId="09ADCFAF" w15:done="0"/>
  <w15:commentEx w15:paraId="472D7EF1" w15:done="0"/>
  <w15:commentEx w15:paraId="529F8B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AA04F" w16cex:dateUtc="2020-10-09T03:09:00Z"/>
  <w16cex:commentExtensible w16cex:durableId="232AA0CF" w16cex:dateUtc="2020-10-09T03:11:00Z"/>
  <w16cex:commentExtensible w16cex:durableId="232AA242" w16cex:dateUtc="2020-10-09T03:18:00Z"/>
  <w16cex:commentExtensible w16cex:durableId="232AA27D" w16cex:dateUtc="2020-10-09T03:19:00Z"/>
  <w16cex:commentExtensible w16cex:durableId="232AA2DD" w16cex:dateUtc="2020-10-09T03:20:00Z"/>
  <w16cex:commentExtensible w16cex:durableId="232AB828" w16cex:dateUtc="2020-10-09T04:51:00Z"/>
  <w16cex:commentExtensible w16cex:durableId="232AB925" w16cex:dateUtc="2020-10-09T04:55:00Z"/>
  <w16cex:commentExtensible w16cex:durableId="232AA371" w16cex:dateUtc="2020-10-09T03:23:00Z"/>
  <w16cex:commentExtensible w16cex:durableId="232AA425" w16cex:dateUtc="2020-10-09T03:26:00Z"/>
  <w16cex:commentExtensible w16cex:durableId="232AA493" w16cex:dateUtc="2020-10-09T03:27:00Z"/>
  <w16cex:commentExtensible w16cex:durableId="232AA44B" w16cex:dateUtc="2020-10-09T03:26:00Z"/>
  <w16cex:commentExtensible w16cex:durableId="232AA4C3" w16cex:dateUtc="2020-10-09T03:28:00Z"/>
  <w16cex:commentExtensible w16cex:durableId="232AA4DD" w16cex:dateUtc="2020-10-09T03:29:00Z"/>
  <w16cex:commentExtensible w16cex:durableId="232AA6BA" w16cex:dateUtc="2020-10-09T03:37:00Z"/>
  <w16cex:commentExtensible w16cex:durableId="232AA55E" w16cex:dateUtc="2020-10-09T03:31:00Z"/>
  <w16cex:commentExtensible w16cex:durableId="232AA63B" w16cex:dateUtc="2020-10-09T03:34:00Z"/>
  <w16cex:commentExtensible w16cex:durableId="232AA697" w16cex:dateUtc="2020-10-09T03:36:00Z"/>
  <w16cex:commentExtensible w16cex:durableId="232AA708" w16cex:dateUtc="2020-10-09T03:38:00Z"/>
  <w16cex:commentExtensible w16cex:durableId="232AA725" w16cex:dateUtc="2020-10-09T03:38:00Z"/>
  <w16cex:commentExtensible w16cex:durableId="232AA742" w16cex:dateUtc="2020-10-09T03:39:00Z"/>
  <w16cex:commentExtensible w16cex:durableId="232AA8B0" w16cex:dateUtc="2020-10-09T03:45:00Z"/>
  <w16cex:commentExtensible w16cex:durableId="232AA78A" w16cex:dateUtc="2020-10-09T03:40:00Z"/>
  <w16cex:commentExtensible w16cex:durableId="232AA7B3" w16cex:dateUtc="2020-10-09T03:41:00Z"/>
  <w16cex:commentExtensible w16cex:durableId="232AA946" w16cex:dateUtc="2020-10-09T03:47:00Z"/>
  <w16cex:commentExtensible w16cex:durableId="232AA967" w16cex:dateUtc="2020-10-09T03:48:00Z"/>
  <w16cex:commentExtensible w16cex:durableId="232AA9A1" w16cex:dateUtc="2020-10-09T03:49:00Z"/>
  <w16cex:commentExtensible w16cex:durableId="232AA9CD" w16cex:dateUtc="2020-10-09T03:50:00Z"/>
  <w16cex:commentExtensible w16cex:durableId="232AAAD4" w16cex:dateUtc="2020-10-09T03:54:00Z"/>
  <w16cex:commentExtensible w16cex:durableId="232AAC48" w16cex:dateUtc="2020-10-09T04:00:00Z"/>
  <w16cex:commentExtensible w16cex:durableId="232AACE8" w16cex:dateUtc="2020-10-09T04:03:00Z"/>
  <w16cex:commentExtensible w16cex:durableId="232AAD0F" w16cex:dateUtc="2020-10-09T04:04:00Z"/>
  <w16cex:commentExtensible w16cex:durableId="232AAE36" w16cex:dateUtc="2020-10-09T04:09:00Z"/>
  <w16cex:commentExtensible w16cex:durableId="232AAF4F" w16cex:dateUtc="2020-10-09T04:13:00Z"/>
  <w16cex:commentExtensible w16cex:durableId="232AAF14" w16cex:dateUtc="2020-10-09T04:12:00Z"/>
  <w16cex:commentExtensible w16cex:durableId="232AAFC5" w16cex:dateUtc="2020-10-09T04:15:00Z"/>
  <w16cex:commentExtensible w16cex:durableId="232AAFE0" w16cex:dateUtc="2020-10-09T04:16:00Z"/>
  <w16cex:commentExtensible w16cex:durableId="232AB069" w16cex:dateUtc="2020-10-09T04:18:00Z"/>
  <w16cex:commentExtensible w16cex:durableId="232AB08A" w16cex:dateUtc="2020-10-09T04:18:00Z"/>
  <w16cex:commentExtensible w16cex:durableId="232AB0B0" w16cex:dateUtc="2020-10-09T04:19:00Z"/>
  <w16cex:commentExtensible w16cex:durableId="232ABA62" w16cex:dateUtc="2020-10-09T05:00:00Z"/>
  <w16cex:commentExtensible w16cex:durableId="232AB9DE" w16cex:dateUtc="2020-10-09T04:58:00Z"/>
  <w16cex:commentExtensible w16cex:durableId="232ABA9D" w16cex:dateUtc="2020-10-09T05:01:00Z"/>
  <w16cex:commentExtensible w16cex:durableId="232ABAEB" w16cex:dateUtc="2020-10-09T05:03:00Z"/>
  <w16cex:commentExtensible w16cex:durableId="232ABB2B" w16cex:dateUtc="2020-10-09T05:04:00Z"/>
  <w16cex:commentExtensible w16cex:durableId="232ABB53" w16cex:dateUtc="2020-10-09T05:04:00Z"/>
  <w16cex:commentExtensible w16cex:durableId="232ABBF4" w16cex:dateUtc="2020-10-09T05:07:00Z"/>
  <w16cex:commentExtensible w16cex:durableId="232AC141" w16cex:dateUtc="2020-10-09T05:30:00Z"/>
  <w16cex:commentExtensible w16cex:durableId="232AC441" w16cex:dateUtc="2020-10-09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828169" w16cid:durableId="232AA04F"/>
  <w16cid:commentId w16cid:paraId="606C30B4" w16cid:durableId="232AA0CF"/>
  <w16cid:commentId w16cid:paraId="095B5B13" w16cid:durableId="232AA242"/>
  <w16cid:commentId w16cid:paraId="5BF3C5E8" w16cid:durableId="232AA27D"/>
  <w16cid:commentId w16cid:paraId="464CB722" w16cid:durableId="232AA2DD"/>
  <w16cid:commentId w16cid:paraId="6597D499" w16cid:durableId="232AB828"/>
  <w16cid:commentId w16cid:paraId="0BF8A6EB" w16cid:durableId="232AB925"/>
  <w16cid:commentId w16cid:paraId="21867FB7" w16cid:durableId="232AA371"/>
  <w16cid:commentId w16cid:paraId="032DC0F8" w16cid:durableId="232AA425"/>
  <w16cid:commentId w16cid:paraId="4A730F3A" w16cid:durableId="232AA493"/>
  <w16cid:commentId w16cid:paraId="0EBE58E2" w16cid:durableId="232AA44B"/>
  <w16cid:commentId w16cid:paraId="45892AB2" w16cid:durableId="232AA4C3"/>
  <w16cid:commentId w16cid:paraId="69D32096" w16cid:durableId="232AA4DD"/>
  <w16cid:commentId w16cid:paraId="21380B62" w16cid:durableId="232AA6BA"/>
  <w16cid:commentId w16cid:paraId="5AC1F633" w16cid:durableId="232AA55E"/>
  <w16cid:commentId w16cid:paraId="256518EF" w16cid:durableId="232AA63B"/>
  <w16cid:commentId w16cid:paraId="6BA81D63" w16cid:durableId="232AA697"/>
  <w16cid:commentId w16cid:paraId="3653A987" w16cid:durableId="232AA708"/>
  <w16cid:commentId w16cid:paraId="4FA446DF" w16cid:durableId="232AA725"/>
  <w16cid:commentId w16cid:paraId="3B8E17DD" w16cid:durableId="232AA742"/>
  <w16cid:commentId w16cid:paraId="360D2B28" w16cid:durableId="232AA8B0"/>
  <w16cid:commentId w16cid:paraId="6AEA1CAD" w16cid:durableId="232AA78A"/>
  <w16cid:commentId w16cid:paraId="72C16D61" w16cid:durableId="232AA7B3"/>
  <w16cid:commentId w16cid:paraId="1C8E8C9B" w16cid:durableId="232AA946"/>
  <w16cid:commentId w16cid:paraId="06C70264" w16cid:durableId="232AA967"/>
  <w16cid:commentId w16cid:paraId="144C6911" w16cid:durableId="232AA9A1"/>
  <w16cid:commentId w16cid:paraId="72DD9905" w16cid:durableId="232AA9CD"/>
  <w16cid:commentId w16cid:paraId="542FE6DC" w16cid:durableId="232AAAD4"/>
  <w16cid:commentId w16cid:paraId="215A5C82" w16cid:durableId="232AAC48"/>
  <w16cid:commentId w16cid:paraId="7F64E287" w16cid:durableId="232AACE8"/>
  <w16cid:commentId w16cid:paraId="06861CFA" w16cid:durableId="232AAD0F"/>
  <w16cid:commentId w16cid:paraId="4791FF7A" w16cid:durableId="232AAE36"/>
  <w16cid:commentId w16cid:paraId="18AC4BB4" w16cid:durableId="232AAF4F"/>
  <w16cid:commentId w16cid:paraId="6B9695FE" w16cid:durableId="232AAF14"/>
  <w16cid:commentId w16cid:paraId="31CCB0B4" w16cid:durableId="232AAFC5"/>
  <w16cid:commentId w16cid:paraId="0D67CA0E" w16cid:durableId="232AAFE0"/>
  <w16cid:commentId w16cid:paraId="10A065A5" w16cid:durableId="232AB069"/>
  <w16cid:commentId w16cid:paraId="30844900" w16cid:durableId="232AB08A"/>
  <w16cid:commentId w16cid:paraId="35F25E25" w16cid:durableId="232AB0B0"/>
  <w16cid:commentId w16cid:paraId="4D1CC927" w16cid:durableId="232ABA62"/>
  <w16cid:commentId w16cid:paraId="0B7FDDA2" w16cid:durableId="232AB9DE"/>
  <w16cid:commentId w16cid:paraId="557798F0" w16cid:durableId="232ABA9D"/>
  <w16cid:commentId w16cid:paraId="3B470D67" w16cid:durableId="232ABAEB"/>
  <w16cid:commentId w16cid:paraId="56250549" w16cid:durableId="232ABB2B"/>
  <w16cid:commentId w16cid:paraId="00601E87" w16cid:durableId="232ABB53"/>
  <w16cid:commentId w16cid:paraId="09ADCFAF" w16cid:durableId="232ABBF4"/>
  <w16cid:commentId w16cid:paraId="472D7EF1" w16cid:durableId="232AC141"/>
  <w16cid:commentId w16cid:paraId="529F8B2A" w16cid:durableId="232AC4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BB0EA" w14:textId="77777777" w:rsidR="006D5F8C" w:rsidRDefault="006D5F8C" w:rsidP="00B740C6">
      <w:pPr>
        <w:spacing w:after="0" w:line="240" w:lineRule="auto"/>
      </w:pPr>
      <w:r>
        <w:separator/>
      </w:r>
    </w:p>
  </w:endnote>
  <w:endnote w:type="continuationSeparator" w:id="0">
    <w:p w14:paraId="20CACBC9" w14:textId="77777777" w:rsidR="006D5F8C" w:rsidRDefault="006D5F8C" w:rsidP="00B7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95625" w14:textId="77777777" w:rsidR="006D5F8C" w:rsidRDefault="006D5F8C" w:rsidP="00B740C6">
      <w:pPr>
        <w:spacing w:after="0" w:line="240" w:lineRule="auto"/>
      </w:pPr>
      <w:r>
        <w:separator/>
      </w:r>
    </w:p>
  </w:footnote>
  <w:footnote w:type="continuationSeparator" w:id="0">
    <w:p w14:paraId="0081FB4C" w14:textId="77777777" w:rsidR="006D5F8C" w:rsidRDefault="006D5F8C" w:rsidP="00B74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171B2"/>
    <w:multiLevelType w:val="hybridMultilevel"/>
    <w:tmpl w:val="40CA0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30A1716"/>
    <w:multiLevelType w:val="hybridMultilevel"/>
    <w:tmpl w:val="EF6A3764"/>
    <w:lvl w:ilvl="0" w:tplc="A380E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9"/>
  </w:num>
  <w:num w:numId="14">
    <w:abstractNumId w:val="15"/>
  </w:num>
  <w:num w:numId="15">
    <w:abstractNumId w:val="29"/>
  </w:num>
  <w:num w:numId="16">
    <w:abstractNumId w:val="28"/>
  </w:num>
  <w:num w:numId="17">
    <w:abstractNumId w:val="23"/>
  </w:num>
  <w:num w:numId="18">
    <w:abstractNumId w:val="14"/>
  </w:num>
  <w:num w:numId="19">
    <w:abstractNumId w:val="21"/>
  </w:num>
  <w:num w:numId="20">
    <w:abstractNumId w:val="26"/>
  </w:num>
  <w:num w:numId="21">
    <w:abstractNumId w:val="16"/>
  </w:num>
  <w:num w:numId="22">
    <w:abstractNumId w:val="18"/>
  </w:num>
  <w:num w:numId="23">
    <w:abstractNumId w:val="24"/>
  </w:num>
  <w:num w:numId="24">
    <w:abstractNumId w:val="11"/>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25"/>
  </w:num>
  <w:num w:numId="29">
    <w:abstractNumId w:val="20"/>
    <w:lvlOverride w:ilvl="0">
      <w:startOverride w:val="1"/>
    </w:lvlOverride>
  </w:num>
  <w:num w:numId="30">
    <w:abstractNumId w:val="20"/>
    <w:lvlOverride w:ilvl="0">
      <w:startOverride w:val="1"/>
    </w:lvlOverride>
  </w:num>
  <w:num w:numId="31">
    <w:abstractNumId w:val="17"/>
  </w:num>
  <w:num w:numId="32">
    <w:abstractNumId w:val="20"/>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num>
  <w:num w:numId="47">
    <w:abstractNumId w:val="27"/>
  </w:num>
  <w:num w:numId="48">
    <w:abstractNumId w:val="20"/>
    <w:lvlOverride w:ilvl="0">
      <w:startOverride w:val="1"/>
    </w:lvlOverride>
  </w:num>
  <w:num w:numId="49">
    <w:abstractNumId w:val="20"/>
    <w:lvlOverride w:ilvl="0">
      <w:startOverride w:val="1"/>
    </w:lvlOverride>
  </w:num>
  <w:num w:numId="50">
    <w:abstractNumId w:val="12"/>
  </w:num>
  <w:num w:numId="51">
    <w:abstractNumId w:val="10"/>
  </w:num>
  <w:num w:numId="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nnari Chohan">
    <w15:presenceInfo w15:providerId="None" w15:userId="Kinnari Chohan"/>
  </w15:person>
  <w15:person w15:author="Michael Hansen">
    <w15:presenceInfo w15:providerId="Windows Live" w15:userId="a513151b7ed86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40"/>
    <w:rsid w:val="0000262C"/>
    <w:rsid w:val="00007A56"/>
    <w:rsid w:val="00030B05"/>
    <w:rsid w:val="000347DF"/>
    <w:rsid w:val="00035535"/>
    <w:rsid w:val="0004373F"/>
    <w:rsid w:val="00047967"/>
    <w:rsid w:val="000557DC"/>
    <w:rsid w:val="0006743D"/>
    <w:rsid w:val="000727C7"/>
    <w:rsid w:val="0008393D"/>
    <w:rsid w:val="000840F8"/>
    <w:rsid w:val="0008513B"/>
    <w:rsid w:val="00086DB5"/>
    <w:rsid w:val="00096678"/>
    <w:rsid w:val="000B2BFC"/>
    <w:rsid w:val="000B5DE6"/>
    <w:rsid w:val="000B6564"/>
    <w:rsid w:val="000D0B11"/>
    <w:rsid w:val="000D2E7B"/>
    <w:rsid w:val="000D576E"/>
    <w:rsid w:val="000D758F"/>
    <w:rsid w:val="000D7F51"/>
    <w:rsid w:val="000E33A5"/>
    <w:rsid w:val="000E393D"/>
    <w:rsid w:val="000F3727"/>
    <w:rsid w:val="000F673A"/>
    <w:rsid w:val="00100665"/>
    <w:rsid w:val="0010145A"/>
    <w:rsid w:val="00102D67"/>
    <w:rsid w:val="00105402"/>
    <w:rsid w:val="0011553E"/>
    <w:rsid w:val="00123A1A"/>
    <w:rsid w:val="00126920"/>
    <w:rsid w:val="00127267"/>
    <w:rsid w:val="001274FE"/>
    <w:rsid w:val="001353E8"/>
    <w:rsid w:val="0013593A"/>
    <w:rsid w:val="00135B2E"/>
    <w:rsid w:val="00136D3B"/>
    <w:rsid w:val="00140475"/>
    <w:rsid w:val="00152025"/>
    <w:rsid w:val="00155423"/>
    <w:rsid w:val="00155B33"/>
    <w:rsid w:val="00164503"/>
    <w:rsid w:val="0016537F"/>
    <w:rsid w:val="00165868"/>
    <w:rsid w:val="00166BCD"/>
    <w:rsid w:val="00175F08"/>
    <w:rsid w:val="00182A27"/>
    <w:rsid w:val="001853AB"/>
    <w:rsid w:val="00196CD4"/>
    <w:rsid w:val="00196F0E"/>
    <w:rsid w:val="001A62E6"/>
    <w:rsid w:val="001B1A8B"/>
    <w:rsid w:val="001B2213"/>
    <w:rsid w:val="001C3B9B"/>
    <w:rsid w:val="001D3261"/>
    <w:rsid w:val="001E0A0E"/>
    <w:rsid w:val="001F2EFF"/>
    <w:rsid w:val="0020073A"/>
    <w:rsid w:val="002008D1"/>
    <w:rsid w:val="00204BA3"/>
    <w:rsid w:val="00204E6E"/>
    <w:rsid w:val="0020629D"/>
    <w:rsid w:val="00212253"/>
    <w:rsid w:val="0021358F"/>
    <w:rsid w:val="00217116"/>
    <w:rsid w:val="00217A7E"/>
    <w:rsid w:val="00221BE2"/>
    <w:rsid w:val="00223351"/>
    <w:rsid w:val="00230ECC"/>
    <w:rsid w:val="002347D3"/>
    <w:rsid w:val="00235DDE"/>
    <w:rsid w:val="002411DA"/>
    <w:rsid w:val="0024406B"/>
    <w:rsid w:val="002441F4"/>
    <w:rsid w:val="00244A69"/>
    <w:rsid w:val="002454E9"/>
    <w:rsid w:val="002475AE"/>
    <w:rsid w:val="002504E2"/>
    <w:rsid w:val="0025053C"/>
    <w:rsid w:val="00251F34"/>
    <w:rsid w:val="00255BD3"/>
    <w:rsid w:val="002624E0"/>
    <w:rsid w:val="00264A66"/>
    <w:rsid w:val="00271548"/>
    <w:rsid w:val="002769D6"/>
    <w:rsid w:val="00281A86"/>
    <w:rsid w:val="00283AA0"/>
    <w:rsid w:val="002855EB"/>
    <w:rsid w:val="0028760D"/>
    <w:rsid w:val="002A17B7"/>
    <w:rsid w:val="002A5D32"/>
    <w:rsid w:val="002A7053"/>
    <w:rsid w:val="002B03C6"/>
    <w:rsid w:val="002B1FE6"/>
    <w:rsid w:val="002B3B67"/>
    <w:rsid w:val="002B3E85"/>
    <w:rsid w:val="002B5015"/>
    <w:rsid w:val="002B575F"/>
    <w:rsid w:val="002C4426"/>
    <w:rsid w:val="002D1F95"/>
    <w:rsid w:val="002D6AAF"/>
    <w:rsid w:val="002E4CCA"/>
    <w:rsid w:val="002E5B63"/>
    <w:rsid w:val="002F0EEE"/>
    <w:rsid w:val="002F17EC"/>
    <w:rsid w:val="002F5A9C"/>
    <w:rsid w:val="002F74AE"/>
    <w:rsid w:val="00305E3E"/>
    <w:rsid w:val="003076EE"/>
    <w:rsid w:val="00314D2B"/>
    <w:rsid w:val="003165FF"/>
    <w:rsid w:val="00322FCA"/>
    <w:rsid w:val="00324848"/>
    <w:rsid w:val="00324E8A"/>
    <w:rsid w:val="00331328"/>
    <w:rsid w:val="003364C7"/>
    <w:rsid w:val="00337269"/>
    <w:rsid w:val="00347F9F"/>
    <w:rsid w:val="00354292"/>
    <w:rsid w:val="00354969"/>
    <w:rsid w:val="003671D3"/>
    <w:rsid w:val="003702A8"/>
    <w:rsid w:val="003714A4"/>
    <w:rsid w:val="0037289B"/>
    <w:rsid w:val="00381883"/>
    <w:rsid w:val="003831A4"/>
    <w:rsid w:val="003842E6"/>
    <w:rsid w:val="00386256"/>
    <w:rsid w:val="00386ADA"/>
    <w:rsid w:val="00390495"/>
    <w:rsid w:val="003927EF"/>
    <w:rsid w:val="003939A7"/>
    <w:rsid w:val="003A7244"/>
    <w:rsid w:val="003B4692"/>
    <w:rsid w:val="003B5E6B"/>
    <w:rsid w:val="003B6E22"/>
    <w:rsid w:val="003B7D2E"/>
    <w:rsid w:val="003C45C6"/>
    <w:rsid w:val="003D33A0"/>
    <w:rsid w:val="003D75F1"/>
    <w:rsid w:val="003E1C6E"/>
    <w:rsid w:val="003E2509"/>
    <w:rsid w:val="003E27BC"/>
    <w:rsid w:val="003E6613"/>
    <w:rsid w:val="003F46D8"/>
    <w:rsid w:val="003F4A13"/>
    <w:rsid w:val="003F75F5"/>
    <w:rsid w:val="00403595"/>
    <w:rsid w:val="00406840"/>
    <w:rsid w:val="004072D5"/>
    <w:rsid w:val="00410B1D"/>
    <w:rsid w:val="004167E4"/>
    <w:rsid w:val="00417807"/>
    <w:rsid w:val="00422120"/>
    <w:rsid w:val="00422CA5"/>
    <w:rsid w:val="0043035F"/>
    <w:rsid w:val="00433C1A"/>
    <w:rsid w:val="00433F8A"/>
    <w:rsid w:val="004347CB"/>
    <w:rsid w:val="00434923"/>
    <w:rsid w:val="0044075C"/>
    <w:rsid w:val="00446B8E"/>
    <w:rsid w:val="0045039E"/>
    <w:rsid w:val="00450B16"/>
    <w:rsid w:val="00451131"/>
    <w:rsid w:val="00454916"/>
    <w:rsid w:val="00462CE3"/>
    <w:rsid w:val="00464BBE"/>
    <w:rsid w:val="0047308D"/>
    <w:rsid w:val="00477C4A"/>
    <w:rsid w:val="00481813"/>
    <w:rsid w:val="004839BE"/>
    <w:rsid w:val="0049289F"/>
    <w:rsid w:val="0049295C"/>
    <w:rsid w:val="00493C22"/>
    <w:rsid w:val="004A1A27"/>
    <w:rsid w:val="004A3A08"/>
    <w:rsid w:val="004B2AFD"/>
    <w:rsid w:val="004B68FE"/>
    <w:rsid w:val="004C0374"/>
    <w:rsid w:val="004C2305"/>
    <w:rsid w:val="004C36E5"/>
    <w:rsid w:val="004E11BB"/>
    <w:rsid w:val="004E3D4A"/>
    <w:rsid w:val="004E475C"/>
    <w:rsid w:val="004E6553"/>
    <w:rsid w:val="004F6CF3"/>
    <w:rsid w:val="004F77F9"/>
    <w:rsid w:val="0050094E"/>
    <w:rsid w:val="00501FB8"/>
    <w:rsid w:val="00502DEC"/>
    <w:rsid w:val="00511551"/>
    <w:rsid w:val="00515988"/>
    <w:rsid w:val="005166C5"/>
    <w:rsid w:val="005309DD"/>
    <w:rsid w:val="00535AFD"/>
    <w:rsid w:val="00537A41"/>
    <w:rsid w:val="0054428F"/>
    <w:rsid w:val="00570370"/>
    <w:rsid w:val="0057179A"/>
    <w:rsid w:val="00571CDE"/>
    <w:rsid w:val="00572A06"/>
    <w:rsid w:val="0058204A"/>
    <w:rsid w:val="00582626"/>
    <w:rsid w:val="00583874"/>
    <w:rsid w:val="005862A1"/>
    <w:rsid w:val="00586CF5"/>
    <w:rsid w:val="00592F39"/>
    <w:rsid w:val="005961BC"/>
    <w:rsid w:val="005A1FC7"/>
    <w:rsid w:val="005B0A5D"/>
    <w:rsid w:val="005B4730"/>
    <w:rsid w:val="005B52C3"/>
    <w:rsid w:val="005B5F67"/>
    <w:rsid w:val="005C49EE"/>
    <w:rsid w:val="005C56DD"/>
    <w:rsid w:val="005D0B3E"/>
    <w:rsid w:val="005D5831"/>
    <w:rsid w:val="005D5BB1"/>
    <w:rsid w:val="005D67D1"/>
    <w:rsid w:val="005E08A5"/>
    <w:rsid w:val="005E37F2"/>
    <w:rsid w:val="005E38B2"/>
    <w:rsid w:val="005F11E7"/>
    <w:rsid w:val="00605567"/>
    <w:rsid w:val="0060629A"/>
    <w:rsid w:val="006109AD"/>
    <w:rsid w:val="006119F7"/>
    <w:rsid w:val="006147FA"/>
    <w:rsid w:val="0061636A"/>
    <w:rsid w:val="006166A8"/>
    <w:rsid w:val="00625700"/>
    <w:rsid w:val="00626234"/>
    <w:rsid w:val="00626261"/>
    <w:rsid w:val="0063272F"/>
    <w:rsid w:val="006335FE"/>
    <w:rsid w:val="0063798A"/>
    <w:rsid w:val="00640B07"/>
    <w:rsid w:val="00642BAA"/>
    <w:rsid w:val="00643F96"/>
    <w:rsid w:val="006442E1"/>
    <w:rsid w:val="006662AF"/>
    <w:rsid w:val="00671BDF"/>
    <w:rsid w:val="006739BB"/>
    <w:rsid w:val="00682BDF"/>
    <w:rsid w:val="00683D19"/>
    <w:rsid w:val="00687B8F"/>
    <w:rsid w:val="006913C1"/>
    <w:rsid w:val="006969B2"/>
    <w:rsid w:val="00697289"/>
    <w:rsid w:val="006A0A1B"/>
    <w:rsid w:val="006A3A62"/>
    <w:rsid w:val="006A65B7"/>
    <w:rsid w:val="006B13D2"/>
    <w:rsid w:val="006B3FAD"/>
    <w:rsid w:val="006B6BDB"/>
    <w:rsid w:val="006C28AA"/>
    <w:rsid w:val="006C61F3"/>
    <w:rsid w:val="006C643C"/>
    <w:rsid w:val="006D0CB9"/>
    <w:rsid w:val="006D5F8C"/>
    <w:rsid w:val="006F6DEB"/>
    <w:rsid w:val="006F7AE2"/>
    <w:rsid w:val="00713E6D"/>
    <w:rsid w:val="00714BDC"/>
    <w:rsid w:val="00733CC1"/>
    <w:rsid w:val="0073550E"/>
    <w:rsid w:val="00741C47"/>
    <w:rsid w:val="00741DFE"/>
    <w:rsid w:val="0075403D"/>
    <w:rsid w:val="00760A21"/>
    <w:rsid w:val="00766F90"/>
    <w:rsid w:val="00771EED"/>
    <w:rsid w:val="00774B8A"/>
    <w:rsid w:val="0077645E"/>
    <w:rsid w:val="00780C03"/>
    <w:rsid w:val="00781210"/>
    <w:rsid w:val="00786E79"/>
    <w:rsid w:val="00794157"/>
    <w:rsid w:val="0079513B"/>
    <w:rsid w:val="007A1DD8"/>
    <w:rsid w:val="007C0E4A"/>
    <w:rsid w:val="007C7E9A"/>
    <w:rsid w:val="007E77CD"/>
    <w:rsid w:val="008023E0"/>
    <w:rsid w:val="00803959"/>
    <w:rsid w:val="00804559"/>
    <w:rsid w:val="00805409"/>
    <w:rsid w:val="00807917"/>
    <w:rsid w:val="008226E4"/>
    <w:rsid w:val="00833005"/>
    <w:rsid w:val="00837C4C"/>
    <w:rsid w:val="00837F8C"/>
    <w:rsid w:val="008401FB"/>
    <w:rsid w:val="00851ACF"/>
    <w:rsid w:val="00852266"/>
    <w:rsid w:val="00863B72"/>
    <w:rsid w:val="00864376"/>
    <w:rsid w:val="00864ECE"/>
    <w:rsid w:val="0087004C"/>
    <w:rsid w:val="00870CB4"/>
    <w:rsid w:val="008711DB"/>
    <w:rsid w:val="00871EB5"/>
    <w:rsid w:val="00873840"/>
    <w:rsid w:val="008768D3"/>
    <w:rsid w:val="00887581"/>
    <w:rsid w:val="00890250"/>
    <w:rsid w:val="0089201C"/>
    <w:rsid w:val="0089344B"/>
    <w:rsid w:val="00895D5D"/>
    <w:rsid w:val="0089773F"/>
    <w:rsid w:val="00897DB4"/>
    <w:rsid w:val="008A278A"/>
    <w:rsid w:val="008A3992"/>
    <w:rsid w:val="008A3CA9"/>
    <w:rsid w:val="008A484E"/>
    <w:rsid w:val="008B59A2"/>
    <w:rsid w:val="008B756F"/>
    <w:rsid w:val="008C0160"/>
    <w:rsid w:val="008C0AE4"/>
    <w:rsid w:val="008C0D29"/>
    <w:rsid w:val="008C689A"/>
    <w:rsid w:val="008C7C07"/>
    <w:rsid w:val="008D0B73"/>
    <w:rsid w:val="008E43FF"/>
    <w:rsid w:val="008E5B6C"/>
    <w:rsid w:val="008E6E72"/>
    <w:rsid w:val="008F7FC4"/>
    <w:rsid w:val="00904A0C"/>
    <w:rsid w:val="00913A42"/>
    <w:rsid w:val="0092055B"/>
    <w:rsid w:val="00921584"/>
    <w:rsid w:val="009258DE"/>
    <w:rsid w:val="00927E69"/>
    <w:rsid w:val="009342D9"/>
    <w:rsid w:val="0093572A"/>
    <w:rsid w:val="00936F01"/>
    <w:rsid w:val="0093764B"/>
    <w:rsid w:val="00940E1A"/>
    <w:rsid w:val="009518E1"/>
    <w:rsid w:val="00954F42"/>
    <w:rsid w:val="0095631B"/>
    <w:rsid w:val="00960CDC"/>
    <w:rsid w:val="00965573"/>
    <w:rsid w:val="00967DCC"/>
    <w:rsid w:val="0097145B"/>
    <w:rsid w:val="00972455"/>
    <w:rsid w:val="00977250"/>
    <w:rsid w:val="0098004C"/>
    <w:rsid w:val="0098219F"/>
    <w:rsid w:val="00983C71"/>
    <w:rsid w:val="00983F6A"/>
    <w:rsid w:val="00984296"/>
    <w:rsid w:val="00985218"/>
    <w:rsid w:val="00996BB5"/>
    <w:rsid w:val="009A12D6"/>
    <w:rsid w:val="009A7E66"/>
    <w:rsid w:val="009B0318"/>
    <w:rsid w:val="009B2E5B"/>
    <w:rsid w:val="009B4D7C"/>
    <w:rsid w:val="009C2C2E"/>
    <w:rsid w:val="009D1AF7"/>
    <w:rsid w:val="009D5654"/>
    <w:rsid w:val="009D78DB"/>
    <w:rsid w:val="009F10D8"/>
    <w:rsid w:val="009F1E54"/>
    <w:rsid w:val="009F3D70"/>
    <w:rsid w:val="00A02D5A"/>
    <w:rsid w:val="00A1452B"/>
    <w:rsid w:val="00A31AC8"/>
    <w:rsid w:val="00A41099"/>
    <w:rsid w:val="00A42540"/>
    <w:rsid w:val="00A44933"/>
    <w:rsid w:val="00A50041"/>
    <w:rsid w:val="00A55F8D"/>
    <w:rsid w:val="00A617F7"/>
    <w:rsid w:val="00A6433C"/>
    <w:rsid w:val="00A71F66"/>
    <w:rsid w:val="00A8255D"/>
    <w:rsid w:val="00A833A5"/>
    <w:rsid w:val="00A8355A"/>
    <w:rsid w:val="00A85765"/>
    <w:rsid w:val="00A86BA9"/>
    <w:rsid w:val="00A87D83"/>
    <w:rsid w:val="00A9014D"/>
    <w:rsid w:val="00A90840"/>
    <w:rsid w:val="00A91AD0"/>
    <w:rsid w:val="00A95FAE"/>
    <w:rsid w:val="00A97355"/>
    <w:rsid w:val="00AA0F68"/>
    <w:rsid w:val="00AA1F2A"/>
    <w:rsid w:val="00AA7BF2"/>
    <w:rsid w:val="00AB32B8"/>
    <w:rsid w:val="00AB389E"/>
    <w:rsid w:val="00AB3C96"/>
    <w:rsid w:val="00AB3D13"/>
    <w:rsid w:val="00AC05DF"/>
    <w:rsid w:val="00AC1A72"/>
    <w:rsid w:val="00AC513A"/>
    <w:rsid w:val="00AC5DB8"/>
    <w:rsid w:val="00AC6392"/>
    <w:rsid w:val="00AC65F1"/>
    <w:rsid w:val="00AD285D"/>
    <w:rsid w:val="00AD5D0F"/>
    <w:rsid w:val="00AF280F"/>
    <w:rsid w:val="00AF748A"/>
    <w:rsid w:val="00B01C44"/>
    <w:rsid w:val="00B04575"/>
    <w:rsid w:val="00B21381"/>
    <w:rsid w:val="00B23C95"/>
    <w:rsid w:val="00B259FC"/>
    <w:rsid w:val="00B33379"/>
    <w:rsid w:val="00B34934"/>
    <w:rsid w:val="00B35516"/>
    <w:rsid w:val="00B373AB"/>
    <w:rsid w:val="00B40CA8"/>
    <w:rsid w:val="00B52063"/>
    <w:rsid w:val="00B527D6"/>
    <w:rsid w:val="00B52DC5"/>
    <w:rsid w:val="00B535C9"/>
    <w:rsid w:val="00B62217"/>
    <w:rsid w:val="00B62462"/>
    <w:rsid w:val="00B71AE4"/>
    <w:rsid w:val="00B72559"/>
    <w:rsid w:val="00B740C6"/>
    <w:rsid w:val="00B902BD"/>
    <w:rsid w:val="00B94861"/>
    <w:rsid w:val="00B95664"/>
    <w:rsid w:val="00BA092F"/>
    <w:rsid w:val="00BA2374"/>
    <w:rsid w:val="00BA7F42"/>
    <w:rsid w:val="00BB12A8"/>
    <w:rsid w:val="00BB155C"/>
    <w:rsid w:val="00BB1ADF"/>
    <w:rsid w:val="00BB50B5"/>
    <w:rsid w:val="00BB6EA2"/>
    <w:rsid w:val="00BC00F2"/>
    <w:rsid w:val="00BC0F55"/>
    <w:rsid w:val="00BC1CF8"/>
    <w:rsid w:val="00BC35B5"/>
    <w:rsid w:val="00BD0C70"/>
    <w:rsid w:val="00BD3301"/>
    <w:rsid w:val="00BE096C"/>
    <w:rsid w:val="00BE5B45"/>
    <w:rsid w:val="00BF47C8"/>
    <w:rsid w:val="00C01F7A"/>
    <w:rsid w:val="00C07BAE"/>
    <w:rsid w:val="00C126A1"/>
    <w:rsid w:val="00C1309B"/>
    <w:rsid w:val="00C21BC0"/>
    <w:rsid w:val="00C2568A"/>
    <w:rsid w:val="00C272B5"/>
    <w:rsid w:val="00C304A7"/>
    <w:rsid w:val="00C31941"/>
    <w:rsid w:val="00C42D11"/>
    <w:rsid w:val="00C47122"/>
    <w:rsid w:val="00C47474"/>
    <w:rsid w:val="00C520B1"/>
    <w:rsid w:val="00C61900"/>
    <w:rsid w:val="00C61F65"/>
    <w:rsid w:val="00C63C2E"/>
    <w:rsid w:val="00C64875"/>
    <w:rsid w:val="00C66E1B"/>
    <w:rsid w:val="00C67017"/>
    <w:rsid w:val="00C67748"/>
    <w:rsid w:val="00C70E4D"/>
    <w:rsid w:val="00C749F9"/>
    <w:rsid w:val="00C909B0"/>
    <w:rsid w:val="00C92A6B"/>
    <w:rsid w:val="00C96C72"/>
    <w:rsid w:val="00C97E47"/>
    <w:rsid w:val="00CA0501"/>
    <w:rsid w:val="00CA1874"/>
    <w:rsid w:val="00CA3D7B"/>
    <w:rsid w:val="00CA528B"/>
    <w:rsid w:val="00CA6204"/>
    <w:rsid w:val="00CA6FE8"/>
    <w:rsid w:val="00CB049E"/>
    <w:rsid w:val="00CB0961"/>
    <w:rsid w:val="00CB15C5"/>
    <w:rsid w:val="00CB1CDD"/>
    <w:rsid w:val="00CB3ABC"/>
    <w:rsid w:val="00CB75DA"/>
    <w:rsid w:val="00CC53DA"/>
    <w:rsid w:val="00CC5D51"/>
    <w:rsid w:val="00CD4E87"/>
    <w:rsid w:val="00CD7433"/>
    <w:rsid w:val="00CE0C14"/>
    <w:rsid w:val="00CE6F3C"/>
    <w:rsid w:val="00CF381C"/>
    <w:rsid w:val="00D0603F"/>
    <w:rsid w:val="00D11C2A"/>
    <w:rsid w:val="00D14A72"/>
    <w:rsid w:val="00D14EAF"/>
    <w:rsid w:val="00D15B5B"/>
    <w:rsid w:val="00D17EB0"/>
    <w:rsid w:val="00D23CC0"/>
    <w:rsid w:val="00D24E50"/>
    <w:rsid w:val="00D411C1"/>
    <w:rsid w:val="00D469DC"/>
    <w:rsid w:val="00D514D5"/>
    <w:rsid w:val="00D5505B"/>
    <w:rsid w:val="00D61752"/>
    <w:rsid w:val="00D66E9D"/>
    <w:rsid w:val="00D70E8D"/>
    <w:rsid w:val="00D733D9"/>
    <w:rsid w:val="00D81999"/>
    <w:rsid w:val="00D957FC"/>
    <w:rsid w:val="00DA190C"/>
    <w:rsid w:val="00DA3638"/>
    <w:rsid w:val="00DA38A6"/>
    <w:rsid w:val="00DA672D"/>
    <w:rsid w:val="00DB011D"/>
    <w:rsid w:val="00DB0C69"/>
    <w:rsid w:val="00DB66E3"/>
    <w:rsid w:val="00DB6FE6"/>
    <w:rsid w:val="00DB70F8"/>
    <w:rsid w:val="00DC5066"/>
    <w:rsid w:val="00DD4EFE"/>
    <w:rsid w:val="00DD51A0"/>
    <w:rsid w:val="00E01C12"/>
    <w:rsid w:val="00E04643"/>
    <w:rsid w:val="00E10C14"/>
    <w:rsid w:val="00E12308"/>
    <w:rsid w:val="00E13BEA"/>
    <w:rsid w:val="00E1408E"/>
    <w:rsid w:val="00E20017"/>
    <w:rsid w:val="00E2260B"/>
    <w:rsid w:val="00E230ED"/>
    <w:rsid w:val="00E2454E"/>
    <w:rsid w:val="00E24FDA"/>
    <w:rsid w:val="00E32E2E"/>
    <w:rsid w:val="00E36D07"/>
    <w:rsid w:val="00E43304"/>
    <w:rsid w:val="00E43484"/>
    <w:rsid w:val="00E710F2"/>
    <w:rsid w:val="00E73FA9"/>
    <w:rsid w:val="00E77CA5"/>
    <w:rsid w:val="00E83A3C"/>
    <w:rsid w:val="00E90E41"/>
    <w:rsid w:val="00E944D3"/>
    <w:rsid w:val="00E9513B"/>
    <w:rsid w:val="00E97474"/>
    <w:rsid w:val="00EA2870"/>
    <w:rsid w:val="00EA4EAA"/>
    <w:rsid w:val="00EC355B"/>
    <w:rsid w:val="00EE14D4"/>
    <w:rsid w:val="00EF0F7D"/>
    <w:rsid w:val="00EF42C3"/>
    <w:rsid w:val="00EF4FBF"/>
    <w:rsid w:val="00F038EB"/>
    <w:rsid w:val="00F12B6A"/>
    <w:rsid w:val="00F15AF7"/>
    <w:rsid w:val="00F22C92"/>
    <w:rsid w:val="00F23907"/>
    <w:rsid w:val="00F26228"/>
    <w:rsid w:val="00F27D0F"/>
    <w:rsid w:val="00F35ABF"/>
    <w:rsid w:val="00F37228"/>
    <w:rsid w:val="00F403CD"/>
    <w:rsid w:val="00F50CA1"/>
    <w:rsid w:val="00F520C9"/>
    <w:rsid w:val="00F543EA"/>
    <w:rsid w:val="00F54626"/>
    <w:rsid w:val="00F61029"/>
    <w:rsid w:val="00F61C19"/>
    <w:rsid w:val="00F739C5"/>
    <w:rsid w:val="00F755DE"/>
    <w:rsid w:val="00F8327D"/>
    <w:rsid w:val="00F847FE"/>
    <w:rsid w:val="00F84803"/>
    <w:rsid w:val="00F84FA7"/>
    <w:rsid w:val="00F85EC2"/>
    <w:rsid w:val="00F902A3"/>
    <w:rsid w:val="00F9119F"/>
    <w:rsid w:val="00F92907"/>
    <w:rsid w:val="00F9425A"/>
    <w:rsid w:val="00F961D2"/>
    <w:rsid w:val="00FA0B63"/>
    <w:rsid w:val="00FA3179"/>
    <w:rsid w:val="00FA58D5"/>
    <w:rsid w:val="00FA63E6"/>
    <w:rsid w:val="00FA66B1"/>
    <w:rsid w:val="00FA7791"/>
    <w:rsid w:val="00FC353B"/>
    <w:rsid w:val="00FC4546"/>
    <w:rsid w:val="00FC54D2"/>
    <w:rsid w:val="00FD3BD8"/>
    <w:rsid w:val="00FD7FE1"/>
    <w:rsid w:val="00FE7491"/>
    <w:rsid w:val="00FF0A89"/>
    <w:rsid w:val="00FF1873"/>
    <w:rsid w:val="00FF1DF3"/>
    <w:rsid w:val="00FF1FF3"/>
    <w:rsid w:val="00FF3B9D"/>
    <w:rsid w:val="00FF589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1DE1"/>
  <w15:chartTrackingRefBased/>
  <w15:docId w15:val="{CA251040-C2DB-4FEB-A1A8-E3C4767E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B8F"/>
    <w:pPr>
      <w:spacing w:line="256" w:lineRule="auto"/>
    </w:pPr>
    <w:rPr>
      <w:rFonts w:eastAsiaTheme="minorHAnsi"/>
      <w:lang w:val="en-US"/>
    </w:rPr>
  </w:style>
  <w:style w:type="paragraph" w:styleId="Heading1">
    <w:name w:val="heading 1"/>
    <w:basedOn w:val="Normal"/>
    <w:next w:val="Normal"/>
    <w:link w:val="Heading1Char"/>
    <w:uiPriority w:val="9"/>
    <w:rsid w:val="00687B8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87B8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87B8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87B8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87B8F"/>
    <w:pPr>
      <w:keepNext/>
      <w:keepLines/>
      <w:spacing w:before="240" w:after="80" w:line="259" w:lineRule="auto"/>
      <w:outlineLvl w:val="4"/>
    </w:pPr>
    <w:rPr>
      <w:sz w:val="20"/>
    </w:rPr>
  </w:style>
  <w:style w:type="paragraph" w:styleId="Heading6">
    <w:name w:val="heading 6"/>
    <w:basedOn w:val="Heading5"/>
    <w:next w:val="Normal"/>
    <w:link w:val="Heading6Char"/>
    <w:rsid w:val="00687B8F"/>
    <w:pPr>
      <w:spacing w:before="120" w:after="240"/>
      <w:outlineLvl w:val="5"/>
    </w:pPr>
  </w:style>
  <w:style w:type="paragraph" w:styleId="Heading7">
    <w:name w:val="heading 7"/>
    <w:basedOn w:val="Normal"/>
    <w:next w:val="Normal"/>
    <w:link w:val="Heading7Char"/>
    <w:uiPriority w:val="9"/>
    <w:unhideWhenUsed/>
    <w:rsid w:val="00687B8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87B8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87B8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687B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87B8F"/>
  </w:style>
  <w:style w:type="character" w:customStyle="1" w:styleId="Heading1Char">
    <w:name w:val="Heading 1 Char"/>
    <w:basedOn w:val="DefaultParagraphFont"/>
    <w:link w:val="Heading1"/>
    <w:uiPriority w:val="9"/>
    <w:rsid w:val="00687B8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87B8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87B8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87B8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87B8F"/>
    <w:rPr>
      <w:rFonts w:eastAsiaTheme="minorHAnsi"/>
      <w:sz w:val="20"/>
      <w:lang w:val="en-US"/>
    </w:rPr>
  </w:style>
  <w:style w:type="character" w:customStyle="1" w:styleId="Heading6Char">
    <w:name w:val="Heading 6 Char"/>
    <w:basedOn w:val="DefaultParagraphFont"/>
    <w:link w:val="Heading6"/>
    <w:rsid w:val="00687B8F"/>
    <w:rPr>
      <w:rFonts w:eastAsiaTheme="minorHAnsi"/>
      <w:sz w:val="20"/>
      <w:lang w:val="en-US"/>
    </w:rPr>
  </w:style>
  <w:style w:type="character" w:customStyle="1" w:styleId="Heading7Char">
    <w:name w:val="Heading 7 Char"/>
    <w:basedOn w:val="DefaultParagraphFont"/>
    <w:link w:val="Heading7"/>
    <w:uiPriority w:val="9"/>
    <w:rsid w:val="00687B8F"/>
    <w:rPr>
      <w:rFonts w:eastAsiaTheme="majorEastAsia" w:cstheme="majorBidi"/>
      <w:iCs/>
      <w:sz w:val="24"/>
      <w:lang w:val="en-US"/>
    </w:rPr>
  </w:style>
  <w:style w:type="character" w:customStyle="1" w:styleId="Heading8Char">
    <w:name w:val="Heading 8 Char"/>
    <w:basedOn w:val="DefaultParagraphFont"/>
    <w:link w:val="Heading8"/>
    <w:uiPriority w:val="9"/>
    <w:rsid w:val="00687B8F"/>
    <w:rPr>
      <w:rFonts w:eastAsiaTheme="majorEastAsia" w:cstheme="majorBidi"/>
      <w:szCs w:val="21"/>
      <w:lang w:val="en-US"/>
    </w:rPr>
  </w:style>
  <w:style w:type="character" w:customStyle="1" w:styleId="Heading9Char">
    <w:name w:val="Heading 9 Char"/>
    <w:basedOn w:val="DefaultParagraphFont"/>
    <w:link w:val="Heading9"/>
    <w:uiPriority w:val="9"/>
    <w:semiHidden/>
    <w:rsid w:val="00687B8F"/>
    <w:rPr>
      <w:rFonts w:asciiTheme="majorHAnsi" w:eastAsiaTheme="majorEastAsia" w:hAnsiTheme="majorHAnsi" w:cstheme="majorBidi"/>
      <w:i/>
      <w:iCs/>
      <w:sz w:val="21"/>
      <w:szCs w:val="21"/>
      <w:lang w:val="en-US"/>
    </w:rPr>
  </w:style>
  <w:style w:type="character" w:customStyle="1" w:styleId="P-Bold">
    <w:name w:val="P - Bold"/>
    <w:uiPriority w:val="1"/>
    <w:qFormat/>
    <w:rsid w:val="00687B8F"/>
    <w:rPr>
      <w:rFonts w:ascii="Arial" w:hAnsi="Arial"/>
      <w:b/>
      <w:sz w:val="22"/>
      <w:bdr w:val="none" w:sz="0" w:space="0" w:color="auto"/>
      <w:shd w:val="clear" w:color="auto" w:fill="73FDD6"/>
    </w:rPr>
  </w:style>
  <w:style w:type="paragraph" w:customStyle="1" w:styleId="P-Callout">
    <w:name w:val="P - Callout"/>
    <w:basedOn w:val="Normal"/>
    <w:next w:val="Normal"/>
    <w:qFormat/>
    <w:rsid w:val="00687B8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87B8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87B8F"/>
    <w:pPr>
      <w:numPr>
        <w:numId w:val="52"/>
      </w:numPr>
      <w:spacing w:before="160" w:line="300" w:lineRule="auto"/>
    </w:pPr>
    <w:rPr>
      <w:rFonts w:eastAsia="Arial"/>
      <w:lang w:val="en"/>
    </w:rPr>
  </w:style>
  <w:style w:type="paragraph" w:customStyle="1" w:styleId="L-Bullets">
    <w:name w:val="L - Bullets"/>
    <w:basedOn w:val="Normal"/>
    <w:qFormat/>
    <w:rsid w:val="00687B8F"/>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687B8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87B8F"/>
    <w:rPr>
      <w:rFonts w:ascii="Arial" w:hAnsi="Arial"/>
      <w:i/>
      <w:color w:val="auto"/>
      <w:sz w:val="22"/>
      <w:bdr w:val="none" w:sz="0" w:space="0" w:color="auto"/>
      <w:shd w:val="clear" w:color="auto" w:fill="FFFC00"/>
    </w:rPr>
  </w:style>
  <w:style w:type="character" w:customStyle="1" w:styleId="P-Code">
    <w:name w:val="P - Code"/>
    <w:uiPriority w:val="1"/>
    <w:qFormat/>
    <w:rsid w:val="00687B8F"/>
    <w:rPr>
      <w:rFonts w:ascii="Courier" w:hAnsi="Courier"/>
      <w:sz w:val="22"/>
      <w:bdr w:val="none" w:sz="0" w:space="0" w:color="auto"/>
      <w:shd w:val="clear" w:color="auto" w:fill="D5FC79"/>
    </w:rPr>
  </w:style>
  <w:style w:type="paragraph" w:customStyle="1" w:styleId="H1-Section">
    <w:name w:val="H1 - Section"/>
    <w:basedOn w:val="Heading1"/>
    <w:next w:val="Normal"/>
    <w:qFormat/>
    <w:rsid w:val="00687B8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87B8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87B8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87B8F"/>
    <w:pPr>
      <w:spacing w:before="120" w:after="120" w:line="259" w:lineRule="auto"/>
    </w:pPr>
    <w:rPr>
      <w:rFonts w:eastAsia="Arial"/>
      <w:lang w:val="en"/>
    </w:rPr>
  </w:style>
  <w:style w:type="paragraph" w:customStyle="1" w:styleId="H3-Subheading">
    <w:name w:val="H3 - Subheading"/>
    <w:basedOn w:val="Heading3"/>
    <w:next w:val="Normal"/>
    <w:qFormat/>
    <w:rsid w:val="00687B8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87B8F"/>
    <w:pPr>
      <w:spacing w:before="120" w:after="240"/>
      <w:jc w:val="center"/>
    </w:pPr>
    <w:rPr>
      <w:rFonts w:eastAsia="Arial"/>
      <w:b/>
      <w:color w:val="FF0000"/>
      <w:sz w:val="20"/>
      <w:lang w:val="en"/>
    </w:rPr>
  </w:style>
  <w:style w:type="paragraph" w:customStyle="1" w:styleId="SC-Heading">
    <w:name w:val="SC - Heading"/>
    <w:next w:val="H1-Section"/>
    <w:qFormat/>
    <w:rsid w:val="00687B8F"/>
    <w:pPr>
      <w:spacing w:before="240" w:after="240"/>
    </w:pPr>
    <w:rPr>
      <w:rFonts w:eastAsiaTheme="majorEastAsia" w:cstheme="majorBidi"/>
      <w:b/>
      <w:iCs/>
      <w:color w:val="FF0000"/>
      <w:sz w:val="24"/>
      <w:lang w:val="en"/>
    </w:rPr>
  </w:style>
  <w:style w:type="paragraph" w:customStyle="1" w:styleId="SC-Link">
    <w:name w:val="SC - Link"/>
    <w:qFormat/>
    <w:rsid w:val="00687B8F"/>
    <w:pPr>
      <w:spacing w:before="200" w:after="240"/>
    </w:pPr>
    <w:rPr>
      <w:rFonts w:eastAsiaTheme="majorEastAsia" w:cstheme="majorBidi"/>
      <w:b/>
      <w:color w:val="00B050"/>
      <w:szCs w:val="21"/>
      <w:lang w:val="en"/>
    </w:rPr>
  </w:style>
  <w:style w:type="paragraph" w:customStyle="1" w:styleId="P-Source">
    <w:name w:val="P - Source"/>
    <w:qFormat/>
    <w:rsid w:val="00687B8F"/>
    <w:pPr>
      <w:shd w:val="solid" w:color="auto" w:fill="auto"/>
    </w:pPr>
    <w:rPr>
      <w:rFonts w:ascii="Courier" w:eastAsia="Arial" w:hAnsi="Courier" w:cs="Consolas"/>
      <w:szCs w:val="21"/>
      <w:lang w:val="en"/>
    </w:rPr>
  </w:style>
  <w:style w:type="paragraph" w:customStyle="1" w:styleId="L-Regular">
    <w:name w:val="L - Regular"/>
    <w:basedOn w:val="L-Numbers"/>
    <w:qFormat/>
    <w:rsid w:val="00687B8F"/>
    <w:pPr>
      <w:numPr>
        <w:numId w:val="0"/>
      </w:numPr>
      <w:ind w:left="720"/>
    </w:pPr>
  </w:style>
  <w:style w:type="paragraph" w:customStyle="1" w:styleId="L-Source">
    <w:name w:val="L - Source"/>
    <w:basedOn w:val="P-Source"/>
    <w:rsid w:val="00687B8F"/>
    <w:pPr>
      <w:shd w:val="pct50" w:color="D9E2F3" w:themeColor="accent1" w:themeTint="33" w:fill="auto"/>
      <w:ind w:left="720"/>
    </w:pPr>
  </w:style>
  <w:style w:type="table" w:styleId="TableGrid">
    <w:name w:val="Table Grid"/>
    <w:basedOn w:val="TableNormal"/>
    <w:uiPriority w:val="39"/>
    <w:rsid w:val="00687B8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87B8F"/>
    <w:rPr>
      <w:rFonts w:ascii="Courier" w:hAnsi="Courier"/>
      <w:b/>
      <w:bdr w:val="none" w:sz="0" w:space="0" w:color="auto"/>
      <w:shd w:val="clear" w:color="auto" w:fill="F4D3D2"/>
    </w:rPr>
  </w:style>
  <w:style w:type="paragraph" w:customStyle="1" w:styleId="SC-Source">
    <w:name w:val="SC - Source"/>
    <w:basedOn w:val="P-Source"/>
    <w:qFormat/>
    <w:rsid w:val="00687B8F"/>
    <w:pPr>
      <w:shd w:val="pct50" w:color="D9E2F3" w:themeColor="accent1" w:themeTint="33" w:fill="auto"/>
    </w:pPr>
  </w:style>
  <w:style w:type="paragraph" w:customStyle="1" w:styleId="SP-Editorial">
    <w:name w:val="SP - Editorial"/>
    <w:next w:val="P-Regular"/>
    <w:qFormat/>
    <w:rsid w:val="00687B8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87B8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87B8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87B8F"/>
    <w:pPr>
      <w:spacing w:after="0" w:line="240" w:lineRule="auto"/>
      <w:contextualSpacing/>
      <w:jc w:val="right"/>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semiHidden/>
    <w:qFormat/>
    <w:rsid w:val="008A484E"/>
    <w:pPr>
      <w:ind w:firstLineChars="200" w:firstLine="420"/>
    </w:pPr>
  </w:style>
  <w:style w:type="paragraph" w:styleId="Header">
    <w:name w:val="header"/>
    <w:basedOn w:val="Normal"/>
    <w:link w:val="HeaderChar"/>
    <w:uiPriority w:val="99"/>
    <w:semiHidden/>
    <w:rsid w:val="00B740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0C6"/>
    <w:rPr>
      <w:lang w:val="en-US"/>
    </w:rPr>
  </w:style>
  <w:style w:type="paragraph" w:styleId="Footer">
    <w:name w:val="footer"/>
    <w:basedOn w:val="Normal"/>
    <w:link w:val="FooterChar"/>
    <w:uiPriority w:val="99"/>
    <w:semiHidden/>
    <w:rsid w:val="00B740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40C6"/>
    <w:rPr>
      <w:lang w:val="en-US"/>
    </w:rPr>
  </w:style>
  <w:style w:type="character" w:styleId="Hyperlink">
    <w:name w:val="Hyperlink"/>
    <w:basedOn w:val="DefaultParagraphFont"/>
    <w:uiPriority w:val="99"/>
    <w:semiHidden/>
    <w:unhideWhenUsed/>
    <w:rsid w:val="00687B8F"/>
    <w:rPr>
      <w:color w:val="0000FF"/>
      <w:u w:val="single"/>
    </w:rPr>
  </w:style>
  <w:style w:type="paragraph" w:styleId="BalloonText">
    <w:name w:val="Balloon Text"/>
    <w:basedOn w:val="Normal"/>
    <w:link w:val="BalloonTextChar"/>
    <w:uiPriority w:val="99"/>
    <w:semiHidden/>
    <w:unhideWhenUsed/>
    <w:rsid w:val="00687B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B8F"/>
    <w:rPr>
      <w:rFonts w:ascii="Segoe UI" w:eastAsiaTheme="minorHAnsi" w:hAnsi="Segoe UI" w:cs="Segoe UI"/>
      <w:sz w:val="18"/>
      <w:szCs w:val="18"/>
      <w:lang w:val="en-US"/>
    </w:rPr>
  </w:style>
  <w:style w:type="character" w:styleId="CommentReference">
    <w:name w:val="annotation reference"/>
    <w:basedOn w:val="DefaultParagraphFont"/>
    <w:uiPriority w:val="99"/>
    <w:semiHidden/>
    <w:unhideWhenUsed/>
    <w:rsid w:val="00687B8F"/>
    <w:rPr>
      <w:sz w:val="16"/>
      <w:szCs w:val="16"/>
    </w:rPr>
  </w:style>
  <w:style w:type="paragraph" w:styleId="CommentText">
    <w:name w:val="annotation text"/>
    <w:basedOn w:val="Normal"/>
    <w:link w:val="CommentTextChar"/>
    <w:uiPriority w:val="99"/>
    <w:semiHidden/>
    <w:unhideWhenUsed/>
    <w:rsid w:val="00687B8F"/>
    <w:pPr>
      <w:spacing w:line="240" w:lineRule="auto"/>
    </w:pPr>
    <w:rPr>
      <w:sz w:val="20"/>
      <w:szCs w:val="20"/>
    </w:rPr>
  </w:style>
  <w:style w:type="character" w:customStyle="1" w:styleId="CommentTextChar">
    <w:name w:val="Comment Text Char"/>
    <w:basedOn w:val="DefaultParagraphFont"/>
    <w:link w:val="CommentText"/>
    <w:uiPriority w:val="99"/>
    <w:semiHidden/>
    <w:rsid w:val="00687B8F"/>
    <w:rPr>
      <w:rFonts w:eastAsiaTheme="minorHAnsi"/>
      <w:sz w:val="20"/>
      <w:szCs w:val="20"/>
      <w:lang w:val="en-US"/>
    </w:rPr>
  </w:style>
  <w:style w:type="paragraph" w:styleId="CommentSubject">
    <w:name w:val="annotation subject"/>
    <w:basedOn w:val="CommentText"/>
    <w:next w:val="CommentText"/>
    <w:link w:val="CommentSubjectChar"/>
    <w:uiPriority w:val="99"/>
    <w:semiHidden/>
    <w:unhideWhenUsed/>
    <w:rsid w:val="00687B8F"/>
    <w:rPr>
      <w:b/>
      <w:bCs/>
    </w:rPr>
  </w:style>
  <w:style w:type="character" w:customStyle="1" w:styleId="CommentSubjectChar">
    <w:name w:val="Comment Subject Char"/>
    <w:basedOn w:val="CommentTextChar"/>
    <w:link w:val="CommentSubject"/>
    <w:uiPriority w:val="99"/>
    <w:semiHidden/>
    <w:rsid w:val="00687B8F"/>
    <w:rPr>
      <w:rFonts w:eastAsiaTheme="minorHAns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IN%20I3%208TH%203584\Downloads\Chapter%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90DB-CE63-49AD-9962-0BCDA8480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 (2)</Template>
  <TotalTime>18961</TotalTime>
  <Pages>26</Pages>
  <Words>4863</Words>
  <Characters>27722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Cummings</dc:creator>
  <cp:keywords/>
  <dc:description/>
  <cp:lastModifiedBy>Kinnari Chohan</cp:lastModifiedBy>
  <cp:revision>466</cp:revision>
  <dcterms:created xsi:type="dcterms:W3CDTF">2020-06-05T04:56:00Z</dcterms:created>
  <dcterms:modified xsi:type="dcterms:W3CDTF">2020-10-09T06:15:00Z</dcterms:modified>
</cp:coreProperties>
</file>